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BE3E1" w14:textId="77777777" w:rsidR="00804AEF" w:rsidRDefault="007E73DB">
      <w:pPr>
        <w:pStyle w:val="ESCOMTitle"/>
      </w:pPr>
      <w:bookmarkStart w:id="0" w:name="_GoBack"/>
      <w:bookmarkEnd w:id="0"/>
      <w:r>
        <w:t>The Relationships Between Genre Preference, Aural Skills, and Tonal Working Memory</w:t>
      </w:r>
    </w:p>
    <w:p w14:paraId="4261D63A" w14:textId="77777777" w:rsidR="00804AEF" w:rsidRDefault="007E73DB">
      <w:pPr>
        <w:pStyle w:val="ESCOMAuthor"/>
        <w:rPr>
          <w:color w:val="000000" w:themeColor="text1"/>
        </w:rPr>
      </w:pPr>
      <w:r>
        <w:rPr>
          <w:color w:val="000000" w:themeColor="text1"/>
        </w:rPr>
        <w:t>Elizabeth Monzingo,</w:t>
      </w:r>
      <w:r>
        <w:rPr>
          <w:color w:val="000000" w:themeColor="text1"/>
          <w:vertAlign w:val="superscript"/>
        </w:rPr>
        <w:t>1</w:t>
      </w:r>
      <w:r>
        <w:rPr>
          <w:color w:val="000000" w:themeColor="text1"/>
        </w:rPr>
        <w:t xml:space="preserve"> Emily M. Elliott,</w:t>
      </w:r>
      <w:r>
        <w:rPr>
          <w:color w:val="000000" w:themeColor="text1"/>
          <w:vertAlign w:val="superscript"/>
        </w:rPr>
        <w:t>2</w:t>
      </w:r>
      <w:r>
        <w:rPr>
          <w:color w:val="000000" w:themeColor="text1"/>
        </w:rPr>
        <w:t xml:space="preserve"> Daniel Shanahan,</w:t>
      </w:r>
      <w:r>
        <w:rPr>
          <w:color w:val="000000" w:themeColor="text1"/>
          <w:vertAlign w:val="superscript"/>
        </w:rPr>
        <w:t>3</w:t>
      </w:r>
      <w:r>
        <w:rPr>
          <w:color w:val="000000" w:themeColor="text1"/>
        </w:rPr>
        <w:t xml:space="preserve"> David John Baker,</w:t>
      </w:r>
      <w:r>
        <w:rPr>
          <w:color w:val="000000" w:themeColor="text1"/>
          <w:vertAlign w:val="superscript"/>
        </w:rPr>
        <w:t>4</w:t>
      </w:r>
      <w:r>
        <w:rPr>
          <w:color w:val="000000" w:themeColor="text1"/>
        </w:rPr>
        <w:t xml:space="preserve"> Juan Ventura,</w:t>
      </w:r>
      <w:r>
        <w:rPr>
          <w:color w:val="000000" w:themeColor="text1"/>
          <w:vertAlign w:val="superscript"/>
        </w:rPr>
        <w:t>5</w:t>
      </w:r>
      <w:r>
        <w:rPr>
          <w:color w:val="000000" w:themeColor="text1"/>
        </w:rPr>
        <w:t xml:space="preserve"> and Katherine Vukovics</w:t>
      </w:r>
      <w:r>
        <w:rPr>
          <w:color w:val="000000" w:themeColor="text1"/>
          <w:vertAlign w:val="superscript"/>
        </w:rPr>
        <w:t>6</w:t>
      </w:r>
    </w:p>
    <w:p w14:paraId="3E643E58" w14:textId="77777777" w:rsidR="00804AEF" w:rsidRDefault="007E73DB">
      <w:pPr>
        <w:pStyle w:val="ESCOMAffiliation"/>
        <w:spacing w:before="140" w:after="0"/>
        <w:rPr>
          <w:color w:val="000000" w:themeColor="text1"/>
        </w:rPr>
      </w:pPr>
      <w:r>
        <w:rPr>
          <w:i w:val="0"/>
          <w:iCs/>
          <w:color w:val="000000" w:themeColor="text1"/>
          <w:vertAlign w:val="superscript"/>
        </w:rPr>
        <w:t>1,4,5,6</w:t>
      </w:r>
      <w:r>
        <w:rPr>
          <w:color w:val="000000" w:themeColor="text1"/>
        </w:rPr>
        <w:t xml:space="preserve"> </w:t>
      </w:r>
      <w:ins w:id="1" w:author="Elizabeth Monzingo" w:date="2018-06-09T12:46:00Z">
        <w:r>
          <w:rPr>
            <w:color w:val="000000" w:themeColor="text1"/>
          </w:rPr>
          <w:t xml:space="preserve">School of </w:t>
        </w:r>
      </w:ins>
      <w:r>
        <w:rPr>
          <w:color w:val="000000" w:themeColor="text1"/>
        </w:rPr>
        <w:t>Music</w:t>
      </w:r>
      <w:del w:id="2" w:author="Elizabeth Monzingo" w:date="2018-06-09T12:46:00Z">
        <w:r w:rsidDel="007E73DB">
          <w:rPr>
            <w:color w:val="000000" w:themeColor="text1"/>
          </w:rPr>
          <w:delText xml:space="preserve"> Theory</w:delText>
        </w:r>
      </w:del>
      <w:r>
        <w:rPr>
          <w:color w:val="000000" w:themeColor="text1"/>
        </w:rPr>
        <w:t xml:space="preserve">, Louisiana State University, USA </w:t>
      </w:r>
    </w:p>
    <w:p w14:paraId="26B8968E" w14:textId="77777777" w:rsidR="00804AEF" w:rsidRDefault="007E73DB">
      <w:pPr>
        <w:pStyle w:val="ESCOMAffiliation"/>
        <w:spacing w:before="0" w:after="0" w:line="240" w:lineRule="auto"/>
        <w:outlineLvl w:val="0"/>
        <w:rPr>
          <w:color w:val="000000" w:themeColor="text1"/>
        </w:rPr>
      </w:pPr>
      <w:r>
        <w:rPr>
          <w:i w:val="0"/>
          <w:iCs/>
          <w:color w:val="000000" w:themeColor="text1"/>
          <w:vertAlign w:val="superscript"/>
        </w:rPr>
        <w:t>2</w:t>
      </w:r>
      <w:r>
        <w:rPr>
          <w:color w:val="000000" w:themeColor="text1"/>
        </w:rPr>
        <w:t xml:space="preserve"> </w:t>
      </w:r>
      <w:ins w:id="3" w:author="Elizabeth Monzingo" w:date="2018-06-09T12:46:00Z">
        <w:r>
          <w:rPr>
            <w:color w:val="000000" w:themeColor="text1"/>
          </w:rPr>
          <w:t xml:space="preserve">Department of </w:t>
        </w:r>
      </w:ins>
      <w:r>
        <w:rPr>
          <w:color w:val="000000" w:themeColor="text1"/>
        </w:rPr>
        <w:t>Psychology, Louisiana State University, USA</w:t>
      </w:r>
    </w:p>
    <w:p w14:paraId="12747E3C" w14:textId="77777777" w:rsidR="00804AEF" w:rsidRDefault="007E73DB">
      <w:pPr>
        <w:pStyle w:val="ESCOMAffiliation"/>
        <w:spacing w:before="0" w:after="0" w:line="240" w:lineRule="auto"/>
        <w:outlineLvl w:val="0"/>
        <w:rPr>
          <w:color w:val="000000" w:themeColor="text1"/>
        </w:rPr>
      </w:pPr>
      <w:r>
        <w:rPr>
          <w:i w:val="0"/>
          <w:color w:val="000000" w:themeColor="text1"/>
          <w:vertAlign w:val="superscript"/>
        </w:rPr>
        <w:t>3</w:t>
      </w:r>
      <w:r>
        <w:rPr>
          <w:color w:val="000000" w:themeColor="text1"/>
        </w:rPr>
        <w:t xml:space="preserve"> School of Music, Ohio State University, USA</w:t>
      </w:r>
    </w:p>
    <w:p w14:paraId="1A1B8390" w14:textId="77777777" w:rsidR="00804AEF" w:rsidRDefault="007E73DB">
      <w:pPr>
        <w:pStyle w:val="ESCOMAuthorEmail"/>
        <w:spacing w:before="80" w:after="0"/>
        <w:outlineLvl w:val="0"/>
        <w:rPr>
          <w:rFonts w:ascii="Times New Roman" w:eastAsia="MS Mincho" w:hAnsi="Times New Roman" w:cs="Times"/>
          <w:color w:val="000000"/>
          <w:sz w:val="20"/>
          <w:lang w:val="en-US" w:eastAsia="zh-CN"/>
        </w:rPr>
      </w:pPr>
      <w:r>
        <w:rPr>
          <w:rFonts w:ascii="Times New Roman" w:eastAsia="MS Mincho" w:hAnsi="Times New Roman" w:cs="Times"/>
          <w:color w:val="000000"/>
          <w:sz w:val="20"/>
          <w:vertAlign w:val="superscript"/>
          <w:lang w:val="en-US" w:eastAsia="zh-CN"/>
        </w:rPr>
        <w:t>1</w:t>
      </w:r>
      <w:r>
        <w:rPr>
          <w:rFonts w:ascii="Times New Roman" w:eastAsia="MS Mincho" w:hAnsi="Times New Roman" w:cs="Times"/>
          <w:color w:val="000000"/>
          <w:sz w:val="20"/>
          <w:lang w:val="en-US" w:eastAsia="zh-CN"/>
        </w:rPr>
        <w:t xml:space="preserve">emonzi1@lsu.edu, </w:t>
      </w:r>
      <w:r>
        <w:rPr>
          <w:rFonts w:ascii="Times New Roman" w:eastAsia="MS Mincho" w:hAnsi="Times New Roman" w:cs="Times"/>
          <w:color w:val="000000"/>
          <w:sz w:val="20"/>
          <w:vertAlign w:val="superscript"/>
          <w:lang w:val="en-US" w:eastAsia="zh-CN"/>
        </w:rPr>
        <w:t>2</w:t>
      </w:r>
      <w:r>
        <w:rPr>
          <w:rFonts w:ascii="Times New Roman" w:eastAsia="MS Mincho" w:hAnsi="Times New Roman" w:cs="Times"/>
          <w:color w:val="000000"/>
          <w:sz w:val="20"/>
          <w:lang w:val="en-US" w:eastAsia="zh-CN"/>
        </w:rPr>
        <w:t xml:space="preserve">eelliott@lsu.edu, </w:t>
      </w:r>
      <w:r>
        <w:rPr>
          <w:rFonts w:ascii="Times New Roman" w:eastAsia="MS Mincho" w:hAnsi="Times New Roman" w:cs="Times"/>
          <w:color w:val="000000"/>
          <w:sz w:val="20"/>
          <w:vertAlign w:val="superscript"/>
          <w:lang w:val="en-US" w:eastAsia="zh-CN"/>
        </w:rPr>
        <w:t>3</w:t>
      </w:r>
      <w:r>
        <w:rPr>
          <w:rFonts w:ascii="Times New Roman" w:eastAsia="MS Mincho" w:hAnsi="Times New Roman" w:cs="Times"/>
          <w:color w:val="000000"/>
          <w:sz w:val="20"/>
          <w:lang w:val="en-US" w:eastAsia="zh-CN"/>
        </w:rPr>
        <w:t>shanahan.37@</w:t>
      </w:r>
      <w:ins w:id="4" w:author="Elizabeth Monzingo" w:date="2018-06-09T12:45:00Z">
        <w:r w:rsidR="00CC4CE7">
          <w:rPr>
            <w:rFonts w:ascii="Times New Roman" w:eastAsia="MS Mincho" w:hAnsi="Times New Roman" w:cs="Times"/>
            <w:color w:val="000000"/>
            <w:sz w:val="20"/>
            <w:lang w:val="en-US" w:eastAsia="zh-CN"/>
          </w:rPr>
          <w:t>o</w:t>
        </w:r>
      </w:ins>
      <w:del w:id="5" w:author="Elizabeth Monzingo" w:date="2018-06-09T12:45:00Z">
        <w:r w:rsidDel="00CC4CE7">
          <w:rPr>
            <w:rFonts w:ascii="Times New Roman" w:eastAsia="MS Mincho" w:hAnsi="Times New Roman" w:cs="Times"/>
            <w:color w:val="000000"/>
            <w:sz w:val="20"/>
            <w:lang w:val="en-US" w:eastAsia="zh-CN"/>
          </w:rPr>
          <w:delText>l</w:delText>
        </w:r>
      </w:del>
      <w:r>
        <w:rPr>
          <w:rFonts w:ascii="Times New Roman" w:eastAsia="MS Mincho" w:hAnsi="Times New Roman" w:cs="Times"/>
          <w:color w:val="000000"/>
          <w:sz w:val="20"/>
          <w:lang w:val="en-US" w:eastAsia="zh-CN"/>
        </w:rPr>
        <w:t xml:space="preserve">su.edu, </w:t>
      </w:r>
      <w:r>
        <w:rPr>
          <w:rFonts w:ascii="Times New Roman" w:eastAsia="MS Mincho" w:hAnsi="Times New Roman" w:cs="Times"/>
          <w:color w:val="000000"/>
          <w:sz w:val="20"/>
          <w:vertAlign w:val="superscript"/>
          <w:lang w:val="en-US" w:eastAsia="zh-CN"/>
        </w:rPr>
        <w:t>4</w:t>
      </w:r>
      <w:r>
        <w:rPr>
          <w:rFonts w:ascii="Times New Roman" w:eastAsia="MS Mincho" w:hAnsi="Times New Roman" w:cs="Times"/>
          <w:color w:val="000000"/>
          <w:sz w:val="20"/>
          <w:lang w:val="en-US" w:eastAsia="zh-CN"/>
        </w:rPr>
        <w:t xml:space="preserve">dbake29@lsu.edu, </w:t>
      </w:r>
      <w:r>
        <w:rPr>
          <w:rFonts w:ascii="Times New Roman" w:eastAsia="MS Mincho" w:hAnsi="Times New Roman" w:cs="Times"/>
          <w:color w:val="000000"/>
          <w:sz w:val="20"/>
          <w:vertAlign w:val="superscript"/>
          <w:lang w:val="en-US" w:eastAsia="zh-CN"/>
        </w:rPr>
        <w:t>5</w:t>
      </w:r>
      <w:r>
        <w:rPr>
          <w:rFonts w:ascii="Times New Roman" w:eastAsia="MS Mincho" w:hAnsi="Times New Roman" w:cs="Times"/>
          <w:color w:val="000000"/>
          <w:sz w:val="20"/>
          <w:lang w:val="en-US" w:eastAsia="zh-CN"/>
        </w:rPr>
        <w:t>kvukov1@lsu.edu</w:t>
      </w:r>
    </w:p>
    <w:p w14:paraId="2C92F4E5" w14:textId="77777777" w:rsidR="00804AEF" w:rsidRDefault="00804AEF">
      <w:pPr>
        <w:pStyle w:val="ESCOMAuthorEmail"/>
        <w:rPr>
          <w:lang w:val="en-US"/>
        </w:rPr>
      </w:pPr>
    </w:p>
    <w:p w14:paraId="1CC9B6E8" w14:textId="77777777" w:rsidR="00804AEF" w:rsidRDefault="00804AEF">
      <w:pPr>
        <w:pStyle w:val="ESCOMAuthorEmail"/>
      </w:pPr>
    </w:p>
    <w:p w14:paraId="017AA13A" w14:textId="77777777" w:rsidR="00804AEF" w:rsidRDefault="00804AEF">
      <w:pPr>
        <w:sectPr w:rsidR="00804AEF">
          <w:pgSz w:w="11906" w:h="16838"/>
          <w:pgMar w:top="1247" w:right="794" w:bottom="1440" w:left="794" w:header="0" w:footer="0" w:gutter="0"/>
          <w:cols w:space="720"/>
          <w:formProt w:val="0"/>
          <w:docGrid w:linePitch="240" w:charSpace="5938"/>
        </w:sectPr>
      </w:pPr>
    </w:p>
    <w:p w14:paraId="5887D15C" w14:textId="77777777" w:rsidR="00804AEF" w:rsidRDefault="007E73DB">
      <w:pPr>
        <w:pStyle w:val="ESCOMAbstractHeading"/>
        <w:outlineLvl w:val="0"/>
      </w:pPr>
      <w:commentRangeStart w:id="6"/>
      <w:r>
        <w:rPr>
          <w:color w:val="00000A"/>
        </w:rPr>
        <w:t>Abstract</w:t>
      </w:r>
      <w:commentRangeEnd w:id="6"/>
      <w:r>
        <w:commentReference w:id="6"/>
      </w:r>
    </w:p>
    <w:p w14:paraId="6D77A577" w14:textId="77777777" w:rsidR="00804AEF" w:rsidRDefault="007E73DB">
      <w:pPr>
        <w:pStyle w:val="ESCOMAbstractBody"/>
        <w:outlineLvl w:val="0"/>
      </w:pPr>
      <w:r>
        <w:t xml:space="preserve">Musical training and cognitive abilities appear to be related to one another, but why? Recent research has used measures of musical sophistication to predict measures of working memory capacity, especially tonal working memory capacity, and vice versa. While good candidates have been posed to explain both directions of causality, definitive </w:t>
      </w:r>
      <w:commentRangeStart w:id="7"/>
      <w:commentRangeStart w:id="8"/>
      <w:r>
        <w:t>meditators</w:t>
      </w:r>
      <w:commentRangeEnd w:id="7"/>
      <w:r>
        <w:commentReference w:id="7"/>
      </w:r>
      <w:commentRangeEnd w:id="8"/>
      <w:r w:rsidR="00B42C79">
        <w:rPr>
          <w:rStyle w:val="CommentReference"/>
          <w:rFonts w:ascii="Times" w:eastAsia="SimSun" w:hAnsi="Times"/>
        </w:rPr>
        <w:commentReference w:id="8"/>
      </w:r>
      <w:r>
        <w:t xml:space="preserve"> have yet to be clearly identified. Musicians may have an advantage over non-musicians due to their likely enrollment in aural skills courses, in which they learn strategies for melodic dictation, a complex tonal working memory task. They may also have an advantage due to an accruement of aural skills implicitly learned through </w:t>
      </w:r>
      <w:del w:id="9" w:author="Elizabeth Monzingo" w:date="2018-06-09T07:52:00Z">
        <w:r w:rsidDel="00B42C79">
          <w:delText xml:space="preserve">greater </w:delText>
        </w:r>
      </w:del>
      <w:ins w:id="10" w:author="Elizabeth Monzingo" w:date="2018-06-09T07:52:00Z">
        <w:r w:rsidR="00B42C79">
          <w:t xml:space="preserve">more meaningful </w:t>
        </w:r>
      </w:ins>
      <w:r>
        <w:t>engagement with music, or due to engagement with specific types of music. The aim of this paper is to investigate the role of explicitly and implicitly learned aural skills as potential mediators of the relationship between musicianship and working memory capacity.  Results suggest that musicians more likely to engage</w:t>
      </w:r>
      <w:ins w:id="11" w:author="Elizabeth Monzingo" w:date="2018-06-09T07:48:00Z">
        <w:r w:rsidR="00B42C79">
          <w:t xml:space="preserve"> </w:t>
        </w:r>
      </w:ins>
      <w:del w:id="12" w:author="Elizabeth Monzingo" w:date="2018-06-09T07:48:00Z">
        <w:r w:rsidDel="00B42C79">
          <w:delText xml:space="preserve"> valuable </w:delText>
        </w:r>
      </w:del>
      <w:r>
        <w:t>strategies</w:t>
      </w:r>
      <w:ins w:id="13" w:author="Elizabeth Monzingo" w:date="2018-06-09T07:48:00Z">
        <w:r w:rsidR="00B42C79">
          <w:t xml:space="preserve"> that encourage deeper levels of processing</w:t>
        </w:r>
      </w:ins>
      <w:r>
        <w:t xml:space="preserve"> for tonal working memory tasks than non-musicians. Findings also suggest that musicianship and aural skills achievement account for a significant amount of variance on tonal working memory task performance among musicians and non-musicians; however, adding a general working memory capacity measure to the model diminishes the role of aural skills achievement while leaving the measure of musical sophistication significant. XX-add in exploratory correlational results. Considering these findings, we suggest that the “musician advantage” in working memory tasks may be found in the acquisition of valuable strategies for decreasing working memory load gained through the pursuit of musical mastery, </w:t>
      </w:r>
      <w:commentRangeStart w:id="14"/>
      <w:r>
        <w:t xml:space="preserve">which results in an increased working memory capacity.  </w:t>
      </w:r>
      <w:commentRangeEnd w:id="14"/>
      <w:r>
        <w:commentReference w:id="14"/>
      </w:r>
    </w:p>
    <w:p w14:paraId="2213B2E1" w14:textId="77777777" w:rsidR="00804AEF" w:rsidRDefault="007E73DB">
      <w:pPr>
        <w:pStyle w:val="ESCOMHeading1"/>
        <w:spacing w:before="360" w:after="0"/>
        <w:outlineLvl w:val="0"/>
      </w:pPr>
      <w:r>
        <w:t>Introduction</w:t>
      </w:r>
    </w:p>
    <w:p w14:paraId="68C223E6" w14:textId="77777777" w:rsidR="00804AEF" w:rsidRDefault="007E73DB">
      <w:pPr>
        <w:pStyle w:val="ESCOMParagraph"/>
        <w:ind w:firstLine="284"/>
        <w:rPr>
          <w:lang w:val="en-US"/>
        </w:rPr>
      </w:pPr>
      <w:r>
        <w:rPr>
          <w:lang w:val="en-US"/>
        </w:rPr>
        <w:t>Students pursuing a degree in music will find themselves learning to dictate melodies. Though the specific strategies and assessment methods incorporated by the instructor will vary, the melodic dictation task generally asks the students to hear a short melody and write it down accurately, given a limited number of play-throughs and a limited amount of technical information (such as the time signature, the clef, etc.). The ability to hold the melody accurately in their memory in between and after play-throughs is a valuable skill for completing the task. When viewed through the lens of cognitive science, the melodic dictation task begins to look like a complex assessment of tonal working memory capacity.</w:t>
      </w:r>
    </w:p>
    <w:p w14:paraId="7AE8174D" w14:textId="77777777" w:rsidR="00804AEF" w:rsidRDefault="007E73DB">
      <w:pPr>
        <w:pStyle w:val="ESCOMParagraph"/>
        <w:ind w:firstLine="284"/>
        <w:rPr>
          <w:lang w:val="en-US"/>
        </w:rPr>
      </w:pPr>
      <w:r>
        <w:rPr>
          <w:lang w:val="en-US"/>
        </w:rPr>
        <w:t xml:space="preserve">The relationship between musical sophistication and cognitive abilities has been the object of research for some time, and recent literature has focused on the particular cognitive abilities related to working memory tasks. </w:t>
      </w:r>
      <w:proofErr w:type="spellStart"/>
      <w:r>
        <w:rPr>
          <w:lang w:val="en-US"/>
        </w:rPr>
        <w:t>Meinz</w:t>
      </w:r>
      <w:proofErr w:type="spellEnd"/>
      <w:r>
        <w:rPr>
          <w:lang w:val="en-US"/>
        </w:rPr>
        <w:t xml:space="preserve"> and Hambrick (2010) found that variance in sight-reading </w:t>
      </w:r>
      <w:r>
        <w:rPr>
          <w:lang w:val="en-US"/>
        </w:rPr>
        <w:t xml:space="preserve">ability was better explained by measures of working memory capacity (WMC) </w:t>
      </w:r>
      <w:commentRangeStart w:id="15"/>
      <w:r>
        <w:rPr>
          <w:lang w:val="en-US"/>
        </w:rPr>
        <w:t>than either sight-reading experience or musical training,</w:t>
      </w:r>
      <w:commentRangeEnd w:id="15"/>
      <w:r>
        <w:commentReference w:id="15"/>
      </w:r>
      <w:r>
        <w:rPr>
          <w:lang w:val="en-US"/>
        </w:rPr>
        <w:t xml:space="preserve"> and Colley et al. (2018) similarly found that an individual’s </w:t>
      </w:r>
      <w:commentRangeStart w:id="16"/>
      <w:r>
        <w:rPr>
          <w:lang w:val="en-US"/>
        </w:rPr>
        <w:t>WMC accounted for differences in the ability to tap along to expressive timing in music</w:t>
      </w:r>
      <w:commentRangeEnd w:id="16"/>
      <w:r>
        <w:commentReference w:id="16"/>
      </w:r>
      <w:r>
        <w:rPr>
          <w:lang w:val="en-US"/>
        </w:rPr>
        <w:t xml:space="preserve">. However, other researchers have found musical training to contribute significantly to performance on working memory tasks. </w:t>
      </w:r>
      <w:proofErr w:type="spellStart"/>
      <w:r>
        <w:rPr>
          <w:lang w:val="en-US"/>
        </w:rPr>
        <w:t>Slevc</w:t>
      </w:r>
      <w:proofErr w:type="spellEnd"/>
      <w:r>
        <w:rPr>
          <w:lang w:val="en-US"/>
        </w:rPr>
        <w:t xml:space="preserve"> et al. (2016) found musical ability to predict better performance on both auditory and visual updating tasks, or tasks that involve the ability to both monitor information continuously and quickly add and remove information from the working memory. Swaminathan et al. (2017) similarly found evidence that supports musical aptitude as a contributing factor in predicting individual differences in intelligence between musicians and non-musicians. </w:t>
      </w:r>
      <w:proofErr w:type="spellStart"/>
      <w:r>
        <w:rPr>
          <w:lang w:val="en-US"/>
        </w:rPr>
        <w:t>Talamini</w:t>
      </w:r>
      <w:proofErr w:type="spellEnd"/>
      <w:r>
        <w:rPr>
          <w:lang w:val="en-US"/>
        </w:rPr>
        <w:t xml:space="preserve"> et al. (2017) conducted a meta-analysis to clarify whether musicians perform better than non-musicians in memory tasks, and their findings suggest that musicians do seem to have a large advantage with tonal stimuli in particular.</w:t>
      </w:r>
    </w:p>
    <w:p w14:paraId="34D2E2A1" w14:textId="77777777" w:rsidR="00804AEF" w:rsidRDefault="007E73DB">
      <w:pPr>
        <w:pStyle w:val="ESCOMParagraph"/>
        <w:ind w:firstLine="284"/>
        <w:rPr>
          <w:lang w:val="en-US"/>
        </w:rPr>
      </w:pPr>
      <w:r>
        <w:rPr>
          <w:lang w:val="en-US"/>
        </w:rPr>
        <w:t xml:space="preserve">Whether musical ability provides an advantage in WMC or a highly functioning WMC provides an advantage in musical ability, research supports a relationship between the two </w:t>
      </w:r>
      <w:commentRangeStart w:id="17"/>
      <w:r>
        <w:rPr>
          <w:lang w:val="en-US"/>
        </w:rPr>
        <w:t>assets.</w:t>
      </w:r>
      <w:commentRangeEnd w:id="17"/>
      <w:r>
        <w:commentReference w:id="17"/>
      </w:r>
      <w:r>
        <w:rPr>
          <w:lang w:val="en-US"/>
        </w:rPr>
        <w:t xml:space="preserve"> The </w:t>
      </w:r>
      <w:commentRangeStart w:id="18"/>
      <w:r>
        <w:rPr>
          <w:lang w:val="en-US"/>
        </w:rPr>
        <w:t>object</w:t>
      </w:r>
      <w:commentRangeEnd w:id="18"/>
      <w:r>
        <w:commentReference w:id="18"/>
      </w:r>
      <w:r>
        <w:rPr>
          <w:lang w:val="en-US"/>
        </w:rPr>
        <w:t xml:space="preserve"> of this work is to explore potential </w:t>
      </w:r>
      <w:commentRangeStart w:id="19"/>
      <w:r>
        <w:rPr>
          <w:lang w:val="en-US"/>
        </w:rPr>
        <w:t>mediators</w:t>
      </w:r>
      <w:commentRangeEnd w:id="19"/>
      <w:r>
        <w:commentReference w:id="19"/>
      </w:r>
      <w:r>
        <w:rPr>
          <w:lang w:val="en-US"/>
        </w:rPr>
        <w:t xml:space="preserve"> of this relationship, regardless of which presupposes which. One potential advantage that musicians have over non-musicians is that they are likely to explicitly learn and </w:t>
      </w:r>
      <w:commentRangeStart w:id="20"/>
      <w:r>
        <w:rPr>
          <w:lang w:val="en-US"/>
        </w:rPr>
        <w:t>practice the art of</w:t>
      </w:r>
      <w:commentRangeEnd w:id="20"/>
      <w:r>
        <w:commentReference w:id="20"/>
      </w:r>
      <w:r>
        <w:rPr>
          <w:lang w:val="en-US"/>
        </w:rPr>
        <w:t xml:space="preserve"> melodic dictation, or in other words, they explicitly develop strategies to hold tonal information in their working memory while they simultaneously apply themselves to the task of writing it down in a specific</w:t>
      </w:r>
      <w:commentRangeStart w:id="21"/>
      <w:r>
        <w:rPr>
          <w:lang w:val="en-US"/>
        </w:rPr>
        <w:t xml:space="preserve"> language</w:t>
      </w:r>
      <w:commentRangeEnd w:id="21"/>
      <w:r>
        <w:commentReference w:id="21"/>
      </w:r>
      <w:r>
        <w:rPr>
          <w:lang w:val="en-US"/>
        </w:rPr>
        <w:t>. Another potential advantage is found in what musicians implicitly learn through the music they engage with on a regular basis. It is common for people to listen to music on a daily basis, but musicians also actively play, read, and create music. Perhaps the type of music we engage with, and the way in which we engage with the music, influences our ability to work with tonal information in our working memory.</w:t>
      </w:r>
    </w:p>
    <w:p w14:paraId="194D057F" w14:textId="77777777" w:rsidR="00804AEF" w:rsidRDefault="007E73DB">
      <w:pPr>
        <w:pStyle w:val="ESCOMParagraph"/>
        <w:ind w:firstLine="284"/>
      </w:pPr>
      <w:r>
        <w:rPr>
          <w:lang w:val="en-US"/>
        </w:rPr>
        <w:t>The present research first investigates the contribution of explicit aural skills learning on tonal WMC. We apply</w:t>
      </w:r>
      <w:commentRangeStart w:id="22"/>
      <w:r>
        <w:rPr>
          <w:lang w:val="en-US"/>
        </w:rPr>
        <w:t xml:space="preserve"> a linear regression model</w:t>
      </w:r>
      <w:commentRangeEnd w:id="22"/>
      <w:r>
        <w:commentReference w:id="22"/>
      </w:r>
      <w:r>
        <w:rPr>
          <w:lang w:val="en-US"/>
        </w:rPr>
        <w:t xml:space="preserve"> to identify whether musical sophistication and, more specifically, aural skills achievement are significant factors in participant success in the tonal working memory task. We also examine the strategies that musicians and non-musicians used to complete the tonal working memory task, and we specifically hypothesize that musicians will employ more</w:t>
      </w:r>
      <w:commentRangeStart w:id="23"/>
      <w:r>
        <w:rPr>
          <w:lang w:val="en-US"/>
        </w:rPr>
        <w:t xml:space="preserve"> helpful,</w:t>
      </w:r>
      <w:commentRangeEnd w:id="23"/>
      <w:r>
        <w:commentReference w:id="23"/>
      </w:r>
      <w:r>
        <w:rPr>
          <w:lang w:val="en-US"/>
        </w:rPr>
        <w:t xml:space="preserve"> and more explicitly musical, strategies than non-musicians. We then investigate the contribution of implicit aural skills learning through an exploration of </w:t>
      </w:r>
      <w:r>
        <w:rPr>
          <w:lang w:val="en-US"/>
        </w:rPr>
        <w:lastRenderedPageBreak/>
        <w:t xml:space="preserve">potential relationships between aural skills achievement, tonal WMC, and </w:t>
      </w:r>
      <w:commentRangeStart w:id="24"/>
      <w:r>
        <w:rPr>
          <w:lang w:val="en-US"/>
        </w:rPr>
        <w:t>genre preference.</w:t>
      </w:r>
      <w:commentRangeEnd w:id="24"/>
      <w:r>
        <w:commentReference w:id="24"/>
      </w:r>
      <w:r>
        <w:rPr>
          <w:lang w:val="en-US"/>
        </w:rPr>
        <w:t xml:space="preserve"> </w:t>
      </w:r>
    </w:p>
    <w:p w14:paraId="3AD885CB" w14:textId="77777777" w:rsidR="00804AEF" w:rsidRDefault="007E73DB">
      <w:pPr>
        <w:pStyle w:val="ESCOMHeading1"/>
        <w:outlineLvl w:val="0"/>
      </w:pPr>
      <w:r>
        <w:t>Methods</w:t>
      </w:r>
    </w:p>
    <w:p w14:paraId="1F91A07A" w14:textId="77777777" w:rsidR="00804AEF" w:rsidRDefault="007E73DB">
      <w:pPr>
        <w:pStyle w:val="ESCOMHeading2"/>
        <w:outlineLvl w:val="0"/>
        <w:rPr>
          <w:lang w:val="en-US"/>
        </w:rPr>
      </w:pPr>
      <w:r>
        <w:rPr>
          <w:lang w:val="en-US"/>
        </w:rPr>
        <w:t>Participants</w:t>
      </w:r>
    </w:p>
    <w:p w14:paraId="30C63918" w14:textId="77777777" w:rsidR="00804AEF" w:rsidRDefault="007E73DB">
      <w:pPr>
        <w:pStyle w:val="ESCOMParagraph"/>
        <w:ind w:firstLine="284"/>
      </w:pPr>
      <w:r>
        <w:rPr>
          <w:szCs w:val="20"/>
          <w:lang w:val="en-US"/>
        </w:rPr>
        <w:t xml:space="preserve">Two hundred fifty-four students enrolled at Louisiana State University completed the study. Students were recruited from the Department of Psychology and the School of Music and received course credit or $20. Participants were excluded in the analysis if they reported hearing loss or taking </w:t>
      </w:r>
      <w:del w:id="25" w:author="David Baker" w:date="2018-06-07T08:50:00Z">
        <w:r>
          <w:rPr>
            <w:szCs w:val="20"/>
            <w:lang w:val="en-US"/>
          </w:rPr>
          <w:delText>medictation</w:delText>
        </w:r>
      </w:del>
      <w:ins w:id="26" w:author="David Baker" w:date="2018-06-07T08:50:00Z">
        <w:r>
          <w:rPr>
            <w:szCs w:val="20"/>
            <w:lang w:val="en-US"/>
          </w:rPr>
          <w:t>medication</w:t>
        </w:r>
      </w:ins>
      <w:r>
        <w:rPr>
          <w:szCs w:val="20"/>
          <w:lang w:val="en-US"/>
        </w:rPr>
        <w:t xml:space="preserve"> that would alter cognitive performance, or if their performance on any task was greater than 3 standard deviations from the mean score of that task. Thus, 15 participants were excluded (hearing loss: 8, age: 1, univariate outliers on one or more WMC tasks: 6). The remaining 239 eligible participants were between the ages of 17 and 43 (M = 19.72, SD = 2.74; 148 females).</w:t>
      </w:r>
    </w:p>
    <w:p w14:paraId="3F892037" w14:textId="77777777" w:rsidR="00804AEF" w:rsidRDefault="007E73DB">
      <w:pPr>
        <w:pStyle w:val="ESCOMHeading2"/>
        <w:outlineLvl w:val="0"/>
        <w:rPr>
          <w:lang w:val="en-US"/>
        </w:rPr>
      </w:pPr>
      <w:r>
        <w:rPr>
          <w:lang w:val="en-US"/>
        </w:rPr>
        <w:t>Procedure</w:t>
      </w:r>
    </w:p>
    <w:p w14:paraId="0AA5B74C" w14:textId="77777777" w:rsidR="00804AEF" w:rsidRDefault="007E73DB">
      <w:pPr>
        <w:pStyle w:val="ESCOMParagraph"/>
        <w:ind w:firstLine="284"/>
        <w:rPr>
          <w:szCs w:val="20"/>
          <w:lang w:val="en-US"/>
        </w:rPr>
      </w:pPr>
      <w:r>
        <w:rPr>
          <w:szCs w:val="20"/>
          <w:lang w:val="en-US"/>
        </w:rPr>
        <w:t>Participants completed a battery of tests and surveys measuring cognitive ability, musical sophistication, aural skills experience, and musical genre preferences. The tasks included the Goldsmiths Musical Sophistication Index (Gold-MSI) self-report inventory (</w:t>
      </w:r>
      <w:commentRangeStart w:id="27"/>
      <w:proofErr w:type="spellStart"/>
      <w:r>
        <w:rPr>
          <w:szCs w:val="20"/>
          <w:lang w:val="en-US"/>
        </w:rPr>
        <w:t>Müllensiefen</w:t>
      </w:r>
      <w:proofErr w:type="spellEnd"/>
      <w:r>
        <w:rPr>
          <w:szCs w:val="20"/>
          <w:lang w:val="en-US"/>
        </w:rPr>
        <w:t xml:space="preserve"> 2014)</w:t>
      </w:r>
      <w:commentRangeEnd w:id="27"/>
      <w:r>
        <w:commentReference w:id="27"/>
      </w:r>
      <w:r>
        <w:rPr>
          <w:szCs w:val="20"/>
          <w:lang w:val="en-US"/>
        </w:rPr>
        <w:t xml:space="preserve">, the Short Test of Musical Preferences (STOMP, </w:t>
      </w:r>
      <w:proofErr w:type="spellStart"/>
      <w:r>
        <w:rPr>
          <w:szCs w:val="20"/>
          <w:lang w:val="en-US"/>
        </w:rPr>
        <w:t>Rentfrow</w:t>
      </w:r>
      <w:proofErr w:type="spellEnd"/>
      <w:r>
        <w:rPr>
          <w:szCs w:val="20"/>
          <w:lang w:val="en-US"/>
        </w:rPr>
        <w:t xml:space="preserve"> &amp; Gosling 2003), a demographic questionnaire, two tests of general WMC (Symmetry Span and Operation Span, Unsworth et al. 2005 &amp; Unsworth et al. 2009), a novel test of tonal WMC (</w:t>
      </w:r>
      <w:proofErr w:type="spellStart"/>
      <w:r>
        <w:rPr>
          <w:szCs w:val="20"/>
          <w:lang w:val="en-US"/>
        </w:rPr>
        <w:t>ToneSpan</w:t>
      </w:r>
      <w:proofErr w:type="spellEnd"/>
      <w:r>
        <w:rPr>
          <w:szCs w:val="20"/>
          <w:lang w:val="en-US"/>
        </w:rPr>
        <w:t>), perceptual tests from the Gold-MSI (Melodic Memory, Beat Perception, Sound Similarity), and two tests of general fluid intelligence (Number Series and Raven’s Advanced Progressive Matrices, Thurstone 1938 &amp; Raven et al. 1998). Researchers later collected final grades for aural skills and music theory courses completed at Louisiana State University. Only the measures used for analysis are included below.</w:t>
      </w:r>
    </w:p>
    <w:p w14:paraId="1275A5DF" w14:textId="77777777" w:rsidR="00804AEF" w:rsidRDefault="007E73DB">
      <w:pPr>
        <w:pStyle w:val="ESCOMParagraph"/>
        <w:ind w:firstLine="284"/>
      </w:pPr>
      <w:r>
        <w:rPr>
          <w:b/>
          <w:lang w:val="en-US"/>
        </w:rPr>
        <w:t>Goldsmiths Musical Sophistication Index Self-Report (Gold-MSI).</w:t>
      </w:r>
      <w:r>
        <w:rPr>
          <w:lang w:val="en-US"/>
        </w:rPr>
        <w:t xml:space="preserve"> Participants completed a 38-item self-report survey which included free response and Likert scale questions (the complete survey can be found at goo.gl/</w:t>
      </w:r>
      <w:proofErr w:type="spellStart"/>
      <w:r>
        <w:rPr>
          <w:lang w:val="en-US"/>
        </w:rPr>
        <w:t>dqtSaB</w:t>
      </w:r>
      <w:proofErr w:type="spellEnd"/>
      <w:r>
        <w:rPr>
          <w:lang w:val="en-US"/>
        </w:rPr>
        <w:t xml:space="preserve">, </w:t>
      </w:r>
      <w:proofErr w:type="spellStart"/>
      <w:r>
        <w:rPr>
          <w:lang w:val="en-US"/>
        </w:rPr>
        <w:t>Müllensiefen</w:t>
      </w:r>
      <w:proofErr w:type="spellEnd"/>
      <w:r>
        <w:rPr>
          <w:lang w:val="en-US"/>
        </w:rPr>
        <w:t xml:space="preserve"> et al., 2014).</w:t>
      </w:r>
      <w:r>
        <w:t xml:space="preserve"> </w:t>
      </w:r>
    </w:p>
    <w:p w14:paraId="46690586" w14:textId="77777777" w:rsidR="00804AEF" w:rsidRDefault="007E73DB">
      <w:pPr>
        <w:pStyle w:val="ESCOMParagraph"/>
        <w:ind w:firstLine="284"/>
        <w:rPr>
          <w:lang w:val="en-US"/>
        </w:rPr>
      </w:pPr>
      <w:r>
        <w:rPr>
          <w:b/>
          <w:lang w:val="en-US"/>
        </w:rPr>
        <w:t>Short Test of Musical Preferences (STOMP).</w:t>
      </w:r>
      <w:r>
        <w:rPr>
          <w:lang w:val="en-US"/>
        </w:rPr>
        <w:t xml:space="preserve"> Participants indicated their preference for 14 genres of music on a 7-point Likert scale.</w:t>
      </w:r>
    </w:p>
    <w:p w14:paraId="4605B148" w14:textId="77777777" w:rsidR="00804AEF" w:rsidRDefault="007E73DB">
      <w:pPr>
        <w:pStyle w:val="ESCOMParagraph"/>
        <w:ind w:firstLine="288"/>
        <w:rPr>
          <w:rFonts w:eastAsia="MS Mincho"/>
          <w:lang w:val="en-US" w:eastAsia="ja-JP"/>
        </w:rPr>
      </w:pPr>
      <w:r>
        <w:rPr>
          <w:b/>
        </w:rPr>
        <w:t xml:space="preserve">Operation Span (OSPAN). </w:t>
      </w:r>
      <w:r>
        <w:rPr>
          <w:rFonts w:eastAsia="MS Mincho"/>
          <w:lang w:val="en-US" w:eastAsia="ja-JP"/>
        </w:rPr>
        <w:t>Participants were tasked with completing a two-step math operation and then recalling a letter (F, H, J, K, L, N, P, Q, R, S, T, or Y) in an alternating sequence (Unsworth et al., 2005). The letter was presented visually for 1000ms after each math operation. During letter recall, participants were presented with a 4x3 matrix of all possible letters, each with its own check box. Participants clicked the check boxes for each letter in the serial order they recalled them being presented.</w:t>
      </w:r>
    </w:p>
    <w:p w14:paraId="636EFB8F" w14:textId="77777777" w:rsidR="00804AEF" w:rsidRDefault="007E73DB">
      <w:pPr>
        <w:pStyle w:val="ESCOMParagraph"/>
        <w:ind w:firstLine="288"/>
      </w:pPr>
      <w:r>
        <w:rPr>
          <w:b/>
          <w:lang w:val="en-US"/>
        </w:rPr>
        <w:t>Tone Span.</w:t>
      </w:r>
      <w:r>
        <w:t xml:space="preserve"> Participants were tasked with completing a two-step math operation and then recalling a tone (high, middle, low) in an alternating sequence (based on Unsworth et al., 2005). The three tones were modelled after Li, Cowan, Saults (2005), using frequencies outside of the equal tempered system (200Hz, 375Hz, 702Hz). The tone was presented aurally for 1000ms after each math operation. During tone </w:t>
      </w:r>
      <w:r>
        <w:t xml:space="preserve">recall, participants were presented with the three possible tones: H, M, and L (High, Medium, and Low), each with its own check box. Participants clicked the check boxes for each letter in the serial order they recalled them being played. </w:t>
      </w:r>
    </w:p>
    <w:p w14:paraId="33B58613" w14:textId="77777777" w:rsidR="00804AEF" w:rsidRDefault="007E73DB">
      <w:pPr>
        <w:pStyle w:val="ESCOMParagraph"/>
        <w:ind w:firstLine="288"/>
      </w:pPr>
      <w:r>
        <w:rPr>
          <w:b/>
        </w:rPr>
        <w:t>Aural Skills Achievement.</w:t>
      </w:r>
      <w:r>
        <w:t xml:space="preserve"> </w:t>
      </w:r>
      <w:commentRangeStart w:id="28"/>
      <w:r>
        <w:t>Final grades for courses in aural skills completed at Louisiana State University were collected.</w:t>
      </w:r>
      <w:commentRangeEnd w:id="28"/>
      <w:r>
        <w:commentReference w:id="28"/>
      </w:r>
      <w:r>
        <w:t xml:space="preserve"> A composite Aural Skills Achievement score was calculated by summing the total grade points (on a +/- scale) achieved in Aural Skills I, II, III, and IV. Students who passed into higher-level aural skills courses upon their arrival were given the equivalent of an A for each skipped lower-level aural skills course. Graduate students in pursuit of a music degree were given the equivalent of an A for each of the four aural skills courses, if their aural skills course grades were not available for retrieval from the </w:t>
      </w:r>
      <w:proofErr w:type="spellStart"/>
      <w:r>
        <w:t>Lousiana</w:t>
      </w:r>
      <w:proofErr w:type="spellEnd"/>
      <w:r>
        <w:t xml:space="preserve"> State University grade system</w:t>
      </w:r>
      <w:commentRangeStart w:id="29"/>
      <w:r>
        <w:t xml:space="preserve"> (XX??).</w:t>
      </w:r>
      <w:commentRangeEnd w:id="29"/>
      <w:ins w:id="30" w:author="David Baker" w:date="2018-06-07T08:45:00Z">
        <w:r>
          <w:commentReference w:id="29"/>
        </w:r>
      </w:ins>
    </w:p>
    <w:p w14:paraId="55E55AAC" w14:textId="77777777" w:rsidR="00804AEF" w:rsidRDefault="007E73DB">
      <w:pPr>
        <w:pStyle w:val="ESCOMHeading1"/>
        <w:outlineLvl w:val="0"/>
      </w:pPr>
      <w:r>
        <w:t>Results</w:t>
      </w:r>
    </w:p>
    <w:p w14:paraId="5AD4552B" w14:textId="77777777" w:rsidR="00804AEF" w:rsidRDefault="007E73DB">
      <w:pPr>
        <w:pStyle w:val="ESCOMParagraph"/>
        <w:ind w:firstLine="284"/>
        <w:outlineLvl w:val="0"/>
        <w:rPr>
          <w:lang w:val="en-US"/>
        </w:rPr>
      </w:pPr>
      <w:r>
        <w:rPr>
          <w:lang w:val="en-US"/>
        </w:rPr>
        <w:t>XX.</w:t>
      </w:r>
    </w:p>
    <w:p w14:paraId="1ED446EA" w14:textId="77777777" w:rsidR="00804AEF" w:rsidRDefault="007E73DB">
      <w:pPr>
        <w:pStyle w:val="ESCOMHeading2"/>
        <w:outlineLvl w:val="0"/>
      </w:pPr>
      <w:commentRangeStart w:id="31"/>
      <w:r>
        <w:rPr>
          <w:lang w:val="en-US"/>
        </w:rPr>
        <w:t>Liner Regression Model</w:t>
      </w:r>
      <w:commentRangeEnd w:id="31"/>
      <w:ins w:id="32" w:author="David Baker" w:date="2018-06-07T08:47:00Z">
        <w:r>
          <w:commentReference w:id="31"/>
        </w:r>
      </w:ins>
    </w:p>
    <w:p w14:paraId="50B12EE3" w14:textId="77777777" w:rsidR="00804AEF" w:rsidRDefault="007E73DB">
      <w:pPr>
        <w:pStyle w:val="ESCOMParagraph"/>
        <w:ind w:firstLine="284"/>
        <w:rPr>
          <w:lang w:val="en-US"/>
        </w:rPr>
      </w:pPr>
      <w:r>
        <w:rPr>
          <w:lang w:val="en-US"/>
        </w:rPr>
        <w:t>XX-Model applies General from Gold-MSI, then Aural Skills Achievement score. XX-Graph here.</w:t>
      </w:r>
    </w:p>
    <w:p w14:paraId="386096ED" w14:textId="77777777" w:rsidR="00804AEF" w:rsidRDefault="007E73DB">
      <w:pPr>
        <w:pStyle w:val="ESCOMHeading2"/>
        <w:outlineLvl w:val="0"/>
        <w:rPr>
          <w:lang w:val="en-US"/>
        </w:rPr>
      </w:pPr>
      <w:r>
        <w:rPr>
          <w:lang w:val="en-US"/>
        </w:rPr>
        <w:t>Tone Span Strategies</w:t>
      </w:r>
    </w:p>
    <w:p w14:paraId="6C8AE17B" w14:textId="77777777" w:rsidR="00804AEF" w:rsidRDefault="007E73DB">
      <w:pPr>
        <w:pStyle w:val="ESCOMParagraph"/>
        <w:ind w:firstLine="284"/>
        <w:rPr>
          <w:lang w:val="en-US"/>
        </w:rPr>
      </w:pPr>
      <w:r>
        <w:rPr>
          <w:lang w:val="en-US"/>
        </w:rPr>
        <w:t>XX-Comparison of strategies used by musicians and non-musicians. Present operationalization of “helpful and more musical strategies.” XX-Graph here.</w:t>
      </w:r>
    </w:p>
    <w:p w14:paraId="26F90E4B" w14:textId="77777777" w:rsidR="00804AEF" w:rsidRDefault="007E73DB">
      <w:pPr>
        <w:pStyle w:val="ESCOMHeading2"/>
        <w:outlineLvl w:val="0"/>
        <w:rPr>
          <w:lang w:val="en-US"/>
        </w:rPr>
      </w:pPr>
      <w:r>
        <w:rPr>
          <w:lang w:val="en-US"/>
        </w:rPr>
        <w:t>Exploratory Relationships</w:t>
      </w:r>
    </w:p>
    <w:p w14:paraId="3BA60839" w14:textId="77777777" w:rsidR="00804AEF" w:rsidRDefault="007E73DB">
      <w:pPr>
        <w:pStyle w:val="ESCOMParagraph"/>
        <w:ind w:firstLine="284"/>
        <w:rPr>
          <w:lang w:val="en-US"/>
        </w:rPr>
      </w:pPr>
      <w:r>
        <w:rPr>
          <w:lang w:val="en-US"/>
        </w:rPr>
        <w:t xml:space="preserve">XX-Correlations between Aural Skills Achievement, Tonal WMC, and genre preference. XX-Graphs here. </w:t>
      </w:r>
    </w:p>
    <w:p w14:paraId="6B96364A" w14:textId="77777777" w:rsidR="00804AEF" w:rsidRDefault="007E73DB">
      <w:pPr>
        <w:pStyle w:val="ESCOMHeading1"/>
        <w:outlineLvl w:val="0"/>
      </w:pPr>
      <w:r>
        <w:rPr>
          <w:lang w:eastAsia="ja-JP"/>
        </w:rPr>
        <w:t>Discussion</w:t>
      </w:r>
    </w:p>
    <w:p w14:paraId="7CADAEF0" w14:textId="77777777" w:rsidR="00804AEF" w:rsidRDefault="007E73DB">
      <w:pPr>
        <w:pStyle w:val="ESCOMParagraph"/>
        <w:rPr>
          <w:lang w:val="en-US"/>
        </w:rPr>
      </w:pPr>
      <w:r>
        <w:rPr>
          <w:lang w:val="en-US"/>
        </w:rPr>
        <w:t>XX.</w:t>
      </w:r>
    </w:p>
    <w:p w14:paraId="2E1D2958" w14:textId="77777777" w:rsidR="00804AEF" w:rsidRDefault="007E73DB">
      <w:pPr>
        <w:pStyle w:val="ESCOMHeading1"/>
        <w:outlineLvl w:val="0"/>
      </w:pPr>
      <w:r>
        <w:rPr>
          <w:lang w:eastAsia="ja-JP"/>
        </w:rPr>
        <w:t>Conclusion</w:t>
      </w:r>
    </w:p>
    <w:p w14:paraId="2FC7EE0F" w14:textId="77777777" w:rsidR="00804AEF" w:rsidRDefault="007E73DB">
      <w:pPr>
        <w:pStyle w:val="ESCOMParagraph"/>
        <w:outlineLvl w:val="0"/>
        <w:rPr>
          <w:lang w:val="en-US"/>
        </w:rPr>
      </w:pPr>
      <w:r>
        <w:rPr>
          <w:lang w:val="en-US"/>
        </w:rPr>
        <w:t>XX.</w:t>
      </w:r>
    </w:p>
    <w:p w14:paraId="24048E2B" w14:textId="77777777" w:rsidR="00804AEF" w:rsidRDefault="00804AEF">
      <w:pPr>
        <w:pStyle w:val="ESCOMParagraph"/>
        <w:rPr>
          <w:lang w:val="en-US"/>
        </w:rPr>
      </w:pPr>
    </w:p>
    <w:p w14:paraId="5DCEBD7E" w14:textId="77777777" w:rsidR="00804AEF" w:rsidRDefault="007E73DB">
      <w:pPr>
        <w:pStyle w:val="ESCOMParagraph"/>
        <w:rPr>
          <w:rFonts w:eastAsia="MS Mincho"/>
          <w:lang w:val="en-US" w:eastAsia="ja-JP"/>
        </w:rPr>
      </w:pPr>
      <w:r>
        <w:rPr>
          <w:b/>
          <w:szCs w:val="20"/>
          <w:lang w:eastAsia="ja-JP"/>
        </w:rPr>
        <w:t>Acknowledgements.</w:t>
      </w:r>
      <w:r>
        <w:rPr>
          <w:szCs w:val="20"/>
          <w:lang w:eastAsia="ja-JP"/>
        </w:rPr>
        <w:t xml:space="preserve"> The authors would like to thank the research assistants who are not listed as authors for their help running participants for this study.</w:t>
      </w:r>
    </w:p>
    <w:p w14:paraId="5F487B9D" w14:textId="77777777" w:rsidR="00804AEF" w:rsidRDefault="00804AEF">
      <w:pPr>
        <w:pStyle w:val="ESCOMHEADING"/>
      </w:pPr>
    </w:p>
    <w:p w14:paraId="7ABB2500" w14:textId="77777777" w:rsidR="00804AEF" w:rsidRDefault="007E73DB">
      <w:pPr>
        <w:pStyle w:val="ESCOMHeading1"/>
        <w:outlineLvl w:val="0"/>
      </w:pPr>
      <w:r>
        <w:rPr>
          <w:lang w:eastAsia="ja-JP"/>
        </w:rPr>
        <w:t>References</w:t>
      </w:r>
    </w:p>
    <w:p w14:paraId="78877193" w14:textId="77777777" w:rsidR="00804AEF" w:rsidRDefault="007E73DB">
      <w:pPr>
        <w:pStyle w:val="ESCOMReferences"/>
        <w:ind w:left="302" w:hanging="302"/>
        <w:outlineLvl w:val="0"/>
        <w:rPr>
          <w:sz w:val="18"/>
        </w:rPr>
      </w:pPr>
      <w:r>
        <w:rPr>
          <w:sz w:val="18"/>
        </w:rPr>
        <w:t>XX-check put into APA format</w:t>
      </w:r>
    </w:p>
    <w:p w14:paraId="7F1D08EA" w14:textId="77777777" w:rsidR="00804AEF" w:rsidRDefault="007E73DB">
      <w:pPr>
        <w:pStyle w:val="ESCOMReferences"/>
        <w:ind w:left="302" w:hanging="302"/>
        <w:rPr>
          <w:sz w:val="18"/>
        </w:rPr>
      </w:pPr>
      <w:r>
        <w:rPr>
          <w:sz w:val="18"/>
        </w:rPr>
        <w:t xml:space="preserve">Colley, I. D., Keller, P. E., &amp; Halpern, A. R. (2018). Working Memory and Auditory Imagery Predict Sensorimotor Synchronization with Expressively Timed Music. </w:t>
      </w:r>
      <w:r>
        <w:rPr>
          <w:i/>
          <w:sz w:val="18"/>
        </w:rPr>
        <w:t>Quarterly Journal of Experimental Psychology</w:t>
      </w:r>
      <w:r>
        <w:rPr>
          <w:sz w:val="18"/>
        </w:rPr>
        <w:t>, doi:10.1080/17470218.2017.1366531.</w:t>
      </w:r>
    </w:p>
    <w:p w14:paraId="17EBE43C" w14:textId="77777777" w:rsidR="00804AEF" w:rsidRDefault="007E73DB">
      <w:pPr>
        <w:pStyle w:val="ESCOMReferences"/>
        <w:ind w:left="302" w:hanging="302"/>
        <w:rPr>
          <w:sz w:val="18"/>
        </w:rPr>
      </w:pPr>
      <w:r>
        <w:rPr>
          <w:sz w:val="18"/>
        </w:rPr>
        <w:t xml:space="preserve">Harrison, Carole S., Edward P. </w:t>
      </w:r>
      <w:proofErr w:type="spellStart"/>
      <w:r>
        <w:rPr>
          <w:sz w:val="18"/>
        </w:rPr>
        <w:t>Asmus</w:t>
      </w:r>
      <w:proofErr w:type="spellEnd"/>
      <w:r>
        <w:rPr>
          <w:sz w:val="18"/>
        </w:rPr>
        <w:t xml:space="preserve">, and Richard T. </w:t>
      </w:r>
      <w:proofErr w:type="spellStart"/>
      <w:r>
        <w:rPr>
          <w:sz w:val="18"/>
        </w:rPr>
        <w:t>Serpe</w:t>
      </w:r>
      <w:proofErr w:type="spellEnd"/>
      <w:r>
        <w:rPr>
          <w:sz w:val="18"/>
        </w:rPr>
        <w:t>. 1994. “Effects of Musical Aptitude, Academic Ability, Music Experience, and Motivation on Aural Skills.” Journal of Research in Music Education 42 (2). SAGE Publications Inc: 131–44.</w:t>
      </w:r>
    </w:p>
    <w:p w14:paraId="4F9F8293" w14:textId="77777777" w:rsidR="00804AEF" w:rsidRDefault="007E73DB">
      <w:pPr>
        <w:pStyle w:val="ESCOMReferences"/>
        <w:ind w:left="302" w:hanging="302"/>
        <w:rPr>
          <w:sz w:val="18"/>
        </w:rPr>
      </w:pPr>
      <w:r>
        <w:rPr>
          <w:sz w:val="18"/>
        </w:rPr>
        <w:t xml:space="preserve">Honing, </w:t>
      </w:r>
      <w:proofErr w:type="spellStart"/>
      <w:r>
        <w:rPr>
          <w:sz w:val="18"/>
        </w:rPr>
        <w:t>Henkjan</w:t>
      </w:r>
      <w:proofErr w:type="spellEnd"/>
      <w:r>
        <w:rPr>
          <w:sz w:val="18"/>
        </w:rPr>
        <w:t xml:space="preserve">, and Olivia </w:t>
      </w:r>
      <w:proofErr w:type="spellStart"/>
      <w:r>
        <w:rPr>
          <w:sz w:val="18"/>
        </w:rPr>
        <w:t>Ladinig</w:t>
      </w:r>
      <w:proofErr w:type="spellEnd"/>
      <w:r>
        <w:rPr>
          <w:sz w:val="18"/>
        </w:rPr>
        <w:t>. 2009. “Exposure Influences Expressive Timing Judgments in Music.” Journal of Experimental Psychology. Human Perception and Performance 35 (1): 281–88.</w:t>
      </w:r>
    </w:p>
    <w:p w14:paraId="356124C2" w14:textId="77777777" w:rsidR="00804AEF" w:rsidRDefault="007E73DB">
      <w:pPr>
        <w:pStyle w:val="ESCOMReferences"/>
        <w:ind w:left="302" w:hanging="302"/>
        <w:rPr>
          <w:sz w:val="18"/>
        </w:rPr>
      </w:pPr>
      <w:proofErr w:type="spellStart"/>
      <w:r>
        <w:rPr>
          <w:sz w:val="18"/>
        </w:rPr>
        <w:t>Meinz</w:t>
      </w:r>
      <w:proofErr w:type="spellEnd"/>
      <w:r>
        <w:rPr>
          <w:sz w:val="18"/>
        </w:rPr>
        <w:t xml:space="preserve">, E. J., &amp; Hambrick, D. Z. (2010). Deliberate practice is necessary but not sufficient to explain individual differences in </w:t>
      </w:r>
      <w:r>
        <w:rPr>
          <w:sz w:val="18"/>
        </w:rPr>
        <w:lastRenderedPageBreak/>
        <w:t>piano sight-reading skill: The role of working memory capacity. Psychological science, 21(7), 914-919.</w:t>
      </w:r>
    </w:p>
    <w:p w14:paraId="6ACBFAC5" w14:textId="77777777" w:rsidR="00804AEF" w:rsidRDefault="007E73DB">
      <w:pPr>
        <w:pStyle w:val="ESCOMReferences"/>
        <w:ind w:left="302" w:hanging="302"/>
        <w:rPr>
          <w:sz w:val="18"/>
        </w:rPr>
      </w:pPr>
      <w:proofErr w:type="spellStart"/>
      <w:r>
        <w:rPr>
          <w:sz w:val="18"/>
        </w:rPr>
        <w:t>Müllensiefen</w:t>
      </w:r>
      <w:proofErr w:type="spellEnd"/>
      <w:r>
        <w:rPr>
          <w:sz w:val="18"/>
        </w:rPr>
        <w:t xml:space="preserve">, D., Gingras, B., </w:t>
      </w:r>
      <w:proofErr w:type="spellStart"/>
      <w:r>
        <w:rPr>
          <w:sz w:val="18"/>
        </w:rPr>
        <w:t>Musil</w:t>
      </w:r>
      <w:proofErr w:type="spellEnd"/>
      <w:r>
        <w:rPr>
          <w:sz w:val="18"/>
        </w:rPr>
        <w:t xml:space="preserve">, J., &amp; Stewart, L. (2014). The musicality of non-musicians: an index for assessing musical sophistication in the general population. </w:t>
      </w:r>
      <w:proofErr w:type="spellStart"/>
      <w:r>
        <w:rPr>
          <w:sz w:val="18"/>
        </w:rPr>
        <w:t>PloS</w:t>
      </w:r>
      <w:proofErr w:type="spellEnd"/>
      <w:r>
        <w:rPr>
          <w:sz w:val="18"/>
        </w:rPr>
        <w:t xml:space="preserve"> one, 9(2), e89642.</w:t>
      </w:r>
    </w:p>
    <w:p w14:paraId="2E603EAB" w14:textId="77777777" w:rsidR="00804AEF" w:rsidRDefault="007E73DB">
      <w:pPr>
        <w:pStyle w:val="ESCOMReferences"/>
        <w:ind w:left="302" w:hanging="302"/>
        <w:rPr>
          <w:sz w:val="18"/>
        </w:rPr>
      </w:pPr>
      <w:r>
        <w:rPr>
          <w:sz w:val="18"/>
        </w:rPr>
        <w:t>Raven, J., Raven, J. C., &amp; Court, J. H. (1998). Manual for Raven’s Progressive Matrices and Vocabulary Scales. Oxford, England: Oxford Psychologists Press.</w:t>
      </w:r>
    </w:p>
    <w:p w14:paraId="3D50FD90" w14:textId="77777777" w:rsidR="00804AEF" w:rsidRDefault="007E73DB">
      <w:pPr>
        <w:pStyle w:val="ESCOMReferences"/>
        <w:ind w:left="302" w:hanging="302"/>
        <w:rPr>
          <w:sz w:val="18"/>
        </w:rPr>
      </w:pPr>
      <w:proofErr w:type="spellStart"/>
      <w:r>
        <w:rPr>
          <w:sz w:val="18"/>
        </w:rPr>
        <w:t>Rentfrow</w:t>
      </w:r>
      <w:proofErr w:type="spellEnd"/>
      <w:r>
        <w:rPr>
          <w:sz w:val="18"/>
        </w:rPr>
        <w:t>, Peter J., and Samuel D. Gosling. 2003. “The Do Re Mi’s of Everyday Life: The Structure and Personality Correlates of Music Preferences.” Journal of Personality and Social Psychology 84 (6): 1236–56.</w:t>
      </w:r>
    </w:p>
    <w:p w14:paraId="671C562D" w14:textId="77777777" w:rsidR="00804AEF" w:rsidRDefault="007E73DB">
      <w:pPr>
        <w:pStyle w:val="ESCOMReferences"/>
        <w:ind w:left="302" w:hanging="302"/>
        <w:rPr>
          <w:sz w:val="18"/>
        </w:rPr>
      </w:pPr>
      <w:proofErr w:type="spellStart"/>
      <w:r>
        <w:rPr>
          <w:sz w:val="18"/>
        </w:rPr>
        <w:t>Slevc</w:t>
      </w:r>
      <w:proofErr w:type="spellEnd"/>
      <w:r>
        <w:rPr>
          <w:sz w:val="18"/>
        </w:rPr>
        <w:t xml:space="preserve">, L. R., Davey, N. S., </w:t>
      </w:r>
      <w:proofErr w:type="spellStart"/>
      <w:r>
        <w:rPr>
          <w:sz w:val="18"/>
        </w:rPr>
        <w:t>Buschkuehl</w:t>
      </w:r>
      <w:proofErr w:type="spellEnd"/>
      <w:r>
        <w:rPr>
          <w:sz w:val="18"/>
        </w:rPr>
        <w:t xml:space="preserve">, M., &amp; </w:t>
      </w:r>
      <w:proofErr w:type="spellStart"/>
      <w:r>
        <w:rPr>
          <w:sz w:val="18"/>
        </w:rPr>
        <w:t>Jaeggi</w:t>
      </w:r>
      <w:proofErr w:type="spellEnd"/>
      <w:r>
        <w:rPr>
          <w:sz w:val="18"/>
        </w:rPr>
        <w:t xml:space="preserve">, S. M. (2016). Tuning the mind: Exploring the connections between musical ability and executive functions. Cognition, 152, 199-211. </w:t>
      </w:r>
      <w:proofErr w:type="gramStart"/>
      <w:r>
        <w:rPr>
          <w:sz w:val="18"/>
        </w:rPr>
        <w:t>doi:10.1016/j.cognition</w:t>
      </w:r>
      <w:proofErr w:type="gramEnd"/>
      <w:r>
        <w:rPr>
          <w:sz w:val="18"/>
        </w:rPr>
        <w:t>.2016.03.017.</w:t>
      </w:r>
    </w:p>
    <w:p w14:paraId="4522E685" w14:textId="77777777" w:rsidR="00804AEF" w:rsidRDefault="007E73DB">
      <w:pPr>
        <w:pStyle w:val="ESCOMReferences"/>
        <w:ind w:left="302" w:hanging="302"/>
        <w:rPr>
          <w:sz w:val="18"/>
        </w:rPr>
      </w:pPr>
      <w:r>
        <w:rPr>
          <w:sz w:val="18"/>
        </w:rPr>
        <w:t xml:space="preserve">Swaminathan, S., Schellenberg, E. G., &amp; Khalil, S. (2017). Revisiting the association between music lessons and intelligence: Training effects or music aptitude? Intelligence, 62, 119-124. </w:t>
      </w:r>
      <w:proofErr w:type="gramStart"/>
      <w:r>
        <w:rPr>
          <w:sz w:val="18"/>
        </w:rPr>
        <w:t>doi:10.1016/j.intell</w:t>
      </w:r>
      <w:proofErr w:type="gramEnd"/>
      <w:r>
        <w:rPr>
          <w:sz w:val="18"/>
        </w:rPr>
        <w:t>.2017.03.005.</w:t>
      </w:r>
    </w:p>
    <w:p w14:paraId="66F264EA" w14:textId="77777777" w:rsidR="00804AEF" w:rsidRDefault="007E73DB">
      <w:pPr>
        <w:pStyle w:val="ESCOMReferences"/>
        <w:ind w:left="302" w:hanging="302"/>
        <w:rPr>
          <w:sz w:val="18"/>
        </w:rPr>
      </w:pPr>
      <w:proofErr w:type="spellStart"/>
      <w:r>
        <w:rPr>
          <w:sz w:val="18"/>
        </w:rPr>
        <w:t>Talamini</w:t>
      </w:r>
      <w:proofErr w:type="spellEnd"/>
      <w:r>
        <w:rPr>
          <w:sz w:val="18"/>
        </w:rPr>
        <w:t xml:space="preserve">, Francesca, </w:t>
      </w:r>
      <w:proofErr w:type="spellStart"/>
      <w:r>
        <w:rPr>
          <w:sz w:val="18"/>
        </w:rPr>
        <w:t>Gianmarco</w:t>
      </w:r>
      <w:proofErr w:type="spellEnd"/>
      <w:r>
        <w:rPr>
          <w:sz w:val="18"/>
        </w:rPr>
        <w:t xml:space="preserve"> </w:t>
      </w:r>
      <w:proofErr w:type="spellStart"/>
      <w:r>
        <w:rPr>
          <w:sz w:val="18"/>
        </w:rPr>
        <w:t>Altoè</w:t>
      </w:r>
      <w:proofErr w:type="spellEnd"/>
      <w:r>
        <w:rPr>
          <w:sz w:val="18"/>
        </w:rPr>
        <w:t xml:space="preserve">, Barbara </w:t>
      </w:r>
      <w:proofErr w:type="spellStart"/>
      <w:r>
        <w:rPr>
          <w:sz w:val="18"/>
        </w:rPr>
        <w:t>Carretti</w:t>
      </w:r>
      <w:proofErr w:type="spellEnd"/>
      <w:r>
        <w:rPr>
          <w:sz w:val="18"/>
        </w:rPr>
        <w:t xml:space="preserve">, and Massimo Grassi. 2017. “Musicians Have Better Memory than </w:t>
      </w:r>
      <w:proofErr w:type="spellStart"/>
      <w:r>
        <w:rPr>
          <w:sz w:val="18"/>
        </w:rPr>
        <w:t>Nonmusicians</w:t>
      </w:r>
      <w:proofErr w:type="spellEnd"/>
      <w:r>
        <w:rPr>
          <w:sz w:val="18"/>
        </w:rPr>
        <w:t xml:space="preserve">: A Meta-Analysis.” </w:t>
      </w:r>
      <w:proofErr w:type="spellStart"/>
      <w:r>
        <w:rPr>
          <w:sz w:val="18"/>
        </w:rPr>
        <w:t>PloS</w:t>
      </w:r>
      <w:proofErr w:type="spellEnd"/>
      <w:r>
        <w:rPr>
          <w:sz w:val="18"/>
        </w:rPr>
        <w:t xml:space="preserve"> One 12 (10): e0186773.</w:t>
      </w:r>
    </w:p>
    <w:p w14:paraId="7C1654B9" w14:textId="77777777" w:rsidR="00804AEF" w:rsidRDefault="007E73DB">
      <w:pPr>
        <w:pStyle w:val="ESCOMReferences"/>
        <w:ind w:left="302" w:hanging="302"/>
        <w:rPr>
          <w:sz w:val="18"/>
        </w:rPr>
      </w:pPr>
      <w:r>
        <w:rPr>
          <w:sz w:val="18"/>
        </w:rPr>
        <w:t>Thurstone, L. L. (1938). Primary mental abilities. Chicago, IL: University of Chicago Press.</w:t>
      </w:r>
    </w:p>
    <w:p w14:paraId="7FBD36BD" w14:textId="77777777" w:rsidR="00804AEF" w:rsidRDefault="007E73DB">
      <w:pPr>
        <w:pStyle w:val="ESCOMReferences"/>
        <w:ind w:left="302" w:hanging="302"/>
        <w:rPr>
          <w:sz w:val="18"/>
        </w:rPr>
      </w:pPr>
      <w:r>
        <w:rPr>
          <w:sz w:val="18"/>
        </w:rPr>
        <w:t xml:space="preserve">Unsworth, N., </w:t>
      </w:r>
      <w:proofErr w:type="spellStart"/>
      <w:r>
        <w:rPr>
          <w:sz w:val="18"/>
        </w:rPr>
        <w:t>Heitz</w:t>
      </w:r>
      <w:proofErr w:type="spellEnd"/>
      <w:r>
        <w:rPr>
          <w:sz w:val="18"/>
        </w:rPr>
        <w:t>, R. P., Schrock, J. C., &amp; Engle, R. W. (2005). An automated version of the operation span task. Behavior Research Methods, 37(3), 498-505. doi:10.3758/BF03192720.</w:t>
      </w:r>
    </w:p>
    <w:p w14:paraId="18E9E27B" w14:textId="77777777" w:rsidR="00804AEF" w:rsidRDefault="007E73DB">
      <w:pPr>
        <w:pStyle w:val="ESCOMReferences"/>
        <w:ind w:left="302" w:hanging="302"/>
      </w:pPr>
      <w:r>
        <w:rPr>
          <w:sz w:val="18"/>
        </w:rPr>
        <w:t xml:space="preserve">Unsworth, N., Redick, T. S., </w:t>
      </w:r>
      <w:proofErr w:type="spellStart"/>
      <w:r>
        <w:rPr>
          <w:sz w:val="18"/>
        </w:rPr>
        <w:t>Heitz</w:t>
      </w:r>
      <w:proofErr w:type="spellEnd"/>
      <w:r>
        <w:rPr>
          <w:sz w:val="18"/>
        </w:rPr>
        <w:t>, R. P., Broadway, J. M., &amp; Engle, R. W. (2009). Complex working memory span tasks and higher-order cognition: A latent-variable analysis of the relationship between processing and storage. Memory, 17(6), 635-654. doi:10.1080/09658210902998047.</w:t>
      </w:r>
    </w:p>
    <w:sectPr w:rsidR="00804AEF">
      <w:type w:val="continuous"/>
      <w:pgSz w:w="11906" w:h="16838"/>
      <w:pgMar w:top="1247" w:right="794" w:bottom="1440" w:left="794" w:header="0" w:footer="0" w:gutter="0"/>
      <w:cols w:num="2" w:space="284"/>
      <w:formProt w:val="0"/>
      <w:docGrid w:linePitch="240" w:charSpace="593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David Baker" w:date="2018-06-07T08:27:00Z" w:initials="DB">
    <w:p w14:paraId="6D6C4841" w14:textId="77777777" w:rsidR="00804AEF" w:rsidRDefault="007E73DB">
      <w:r>
        <w:rPr>
          <w:rFonts w:ascii="Times New Roman" w:hAnsi="Times New Roman" w:cs="Times New Roman"/>
          <w:color w:val="auto"/>
          <w:sz w:val="20"/>
          <w:szCs w:val="20"/>
          <w:lang w:eastAsia="en-US"/>
        </w:rPr>
        <w:t xml:space="preserve">For paper I think abstract is capped at 200 words, right now 61 over. </w:t>
      </w:r>
    </w:p>
  </w:comment>
  <w:comment w:id="7" w:author="David Baker" w:date="2018-06-07T08:25:00Z" w:initials="DB">
    <w:p w14:paraId="6E1CDAE0" w14:textId="77777777" w:rsidR="00804AEF" w:rsidRDefault="007E73DB">
      <w:r>
        <w:rPr>
          <w:rFonts w:ascii="Times New Roman" w:hAnsi="Times New Roman" w:cs="Times New Roman"/>
          <w:color w:val="auto"/>
          <w:sz w:val="20"/>
          <w:szCs w:val="20"/>
          <w:lang w:eastAsia="en-US"/>
        </w:rPr>
        <w:t>Do you mean moderators (variable that is able to change magnitude of an effect) rather than mediator (variable that could ‘actually’ be responsible for an effect?)</w:t>
      </w:r>
    </w:p>
  </w:comment>
  <w:comment w:id="8" w:author="Elizabeth Monzingo" w:date="2018-06-09T07:50:00Z" w:initials="EM">
    <w:p w14:paraId="6405A78D" w14:textId="77777777" w:rsidR="00B42C79" w:rsidRDefault="00B42C79">
      <w:pPr>
        <w:pStyle w:val="CommentText"/>
      </w:pPr>
      <w:r>
        <w:rPr>
          <w:rStyle w:val="CommentReference"/>
        </w:rPr>
        <w:annotationRef/>
      </w:r>
      <w:r>
        <w:t>A good question. I think I’m thinking mediator?</w:t>
      </w:r>
    </w:p>
  </w:comment>
  <w:comment w:id="14" w:author="David Baker" w:date="2018-06-07T08:30:00Z" w:initials="DB">
    <w:p w14:paraId="47F9C6E1" w14:textId="77777777" w:rsidR="00804AEF" w:rsidRDefault="007E73DB">
      <w:r>
        <w:rPr>
          <w:rFonts w:ascii="Times New Roman" w:hAnsi="Times New Roman" w:cs="Times New Roman"/>
          <w:color w:val="auto"/>
          <w:sz w:val="20"/>
          <w:szCs w:val="20"/>
          <w:lang w:eastAsia="en-US"/>
        </w:rPr>
        <w:t xml:space="preserve">Would it rather be more efficient encoding? I don’t know if there is enough evidence to claim increase in WMC. Or like better chunking? </w:t>
      </w:r>
    </w:p>
  </w:comment>
  <w:comment w:id="15" w:author="David Baker" w:date="2018-06-07T08:34:00Z" w:initials="DB">
    <w:p w14:paraId="544F8CD7" w14:textId="77777777" w:rsidR="00804AEF" w:rsidRDefault="007E73DB">
      <w:r>
        <w:rPr>
          <w:rFonts w:ascii="Times New Roman" w:hAnsi="Times New Roman" w:cs="Times New Roman"/>
          <w:color w:val="auto"/>
          <w:sz w:val="20"/>
          <w:szCs w:val="20"/>
          <w:lang w:eastAsia="en-US"/>
        </w:rPr>
        <w:t xml:space="preserve">Finding in this paper said deliberate practice was most of variance, but WMC still did a bit beyond that. </w:t>
      </w:r>
    </w:p>
  </w:comment>
  <w:comment w:id="16" w:author="David Baker" w:date="2018-06-07T08:34:00Z" w:initials="DB">
    <w:p w14:paraId="0ADAEB8D" w14:textId="77777777" w:rsidR="00804AEF" w:rsidRDefault="007E73DB">
      <w:r>
        <w:rPr>
          <w:rFonts w:ascii="Times New Roman" w:hAnsi="Times New Roman" w:cs="Times New Roman"/>
          <w:color w:val="auto"/>
          <w:sz w:val="20"/>
          <w:szCs w:val="20"/>
          <w:lang w:eastAsia="en-US"/>
        </w:rPr>
        <w:t xml:space="preserve">WMC in addition to other measures like imagery abilities. </w:t>
      </w:r>
    </w:p>
  </w:comment>
  <w:comment w:id="17" w:author="David Baker" w:date="2018-06-07T08:36:00Z" w:initials="DB">
    <w:p w14:paraId="0B8B32BA" w14:textId="77777777" w:rsidR="00804AEF" w:rsidRDefault="007E73DB">
      <w:r>
        <w:rPr>
          <w:rFonts w:ascii="Times New Roman" w:hAnsi="Times New Roman" w:cs="Times New Roman"/>
          <w:color w:val="auto"/>
          <w:sz w:val="20"/>
          <w:szCs w:val="20"/>
          <w:lang w:eastAsia="en-US"/>
        </w:rPr>
        <w:t xml:space="preserve">Mechanisms? </w:t>
      </w:r>
    </w:p>
  </w:comment>
  <w:comment w:id="18" w:author="David Baker" w:date="2018-06-07T08:36:00Z" w:initials="DB">
    <w:p w14:paraId="7625CD61" w14:textId="77777777" w:rsidR="00804AEF" w:rsidRDefault="007E73DB">
      <w:r>
        <w:rPr>
          <w:rFonts w:ascii="Times New Roman" w:hAnsi="Times New Roman" w:cs="Times New Roman"/>
          <w:color w:val="auto"/>
          <w:sz w:val="20"/>
          <w:szCs w:val="20"/>
          <w:lang w:eastAsia="en-US"/>
        </w:rPr>
        <w:t>Objective?</w:t>
      </w:r>
    </w:p>
  </w:comment>
  <w:comment w:id="19" w:author="David Baker" w:date="2018-06-07T08:36:00Z" w:initials="DB">
    <w:p w14:paraId="2344EAD7" w14:textId="77777777" w:rsidR="00804AEF" w:rsidRDefault="007E73DB">
      <w:r>
        <w:rPr>
          <w:rFonts w:ascii="Times New Roman" w:hAnsi="Times New Roman" w:cs="Times New Roman"/>
          <w:color w:val="auto"/>
          <w:sz w:val="20"/>
          <w:szCs w:val="20"/>
          <w:lang w:eastAsia="en-US"/>
        </w:rPr>
        <w:t xml:space="preserve">Mediator moderator? </w:t>
      </w:r>
    </w:p>
  </w:comment>
  <w:comment w:id="20" w:author="David Baker" w:date="2018-06-07T08:37:00Z" w:initials="DB">
    <w:p w14:paraId="25F20376" w14:textId="77777777" w:rsidR="00804AEF" w:rsidRDefault="007E73DB">
      <w:r>
        <w:rPr>
          <w:rFonts w:ascii="Times New Roman" w:hAnsi="Times New Roman" w:cs="Times New Roman"/>
          <w:color w:val="auto"/>
          <w:sz w:val="20"/>
          <w:szCs w:val="20"/>
          <w:lang w:eastAsia="en-US"/>
        </w:rPr>
        <w:t>A bit fanciful language for my taste, but your call</w:t>
      </w:r>
    </w:p>
  </w:comment>
  <w:comment w:id="21" w:author="David Baker" w:date="2018-06-07T08:37:00Z" w:initials="DB">
    <w:p w14:paraId="507B9909" w14:textId="77777777" w:rsidR="00804AEF" w:rsidRDefault="007E73DB">
      <w:r>
        <w:rPr>
          <w:rFonts w:ascii="Times New Roman" w:hAnsi="Times New Roman" w:cs="Times New Roman"/>
          <w:color w:val="auto"/>
          <w:sz w:val="20"/>
          <w:szCs w:val="20"/>
          <w:lang w:eastAsia="en-US"/>
        </w:rPr>
        <w:t>I’d say it’s more of a specific nomenclature (western notation) rather than language (which would imply ability to have semantic content)</w:t>
      </w:r>
    </w:p>
  </w:comment>
  <w:comment w:id="22" w:author="David Baker" w:date="2018-06-07T08:39:00Z" w:initials="DB">
    <w:p w14:paraId="30AADFF0" w14:textId="77777777" w:rsidR="00804AEF" w:rsidRDefault="007E73DB">
      <w:r>
        <w:rPr>
          <w:rFonts w:ascii="Times New Roman" w:hAnsi="Times New Roman" w:cs="Times New Roman"/>
          <w:color w:val="auto"/>
          <w:sz w:val="20"/>
          <w:szCs w:val="20"/>
          <w:lang w:eastAsia="en-US"/>
        </w:rPr>
        <w:t>Stepwise hierarchical multiple linear regression to be specific</w:t>
      </w:r>
    </w:p>
  </w:comment>
  <w:comment w:id="23" w:author="David Baker" w:date="2018-06-07T08:39:00Z" w:initials="DB">
    <w:p w14:paraId="265DC2B8" w14:textId="77777777" w:rsidR="00804AEF" w:rsidRDefault="007E73DB">
      <w:r>
        <w:rPr>
          <w:rFonts w:ascii="Times New Roman" w:hAnsi="Times New Roman" w:cs="Times New Roman"/>
          <w:color w:val="auto"/>
          <w:sz w:val="20"/>
          <w:szCs w:val="20"/>
          <w:lang w:eastAsia="en-US"/>
        </w:rPr>
        <w:t xml:space="preserve">This could be seen as circular reasoning because based on past literature we’d assume musicians will do better and calling it helpful doesn’t really describe what it is they are doing. Would instead say something like more elaborate or something having to do with them being more complex which then LEADS to it being more helpful </w:t>
      </w:r>
    </w:p>
  </w:comment>
  <w:comment w:id="24" w:author="David Baker" w:date="2018-06-07T08:51:00Z" w:initials="DB">
    <w:p w14:paraId="7603E016" w14:textId="77777777" w:rsidR="00804AEF" w:rsidRDefault="007E73DB">
      <w:r>
        <w:rPr>
          <w:rFonts w:ascii="Times New Roman" w:hAnsi="Times New Roman" w:cs="Times New Roman"/>
          <w:color w:val="auto"/>
          <w:sz w:val="20"/>
          <w:szCs w:val="20"/>
          <w:lang w:eastAsia="en-US"/>
        </w:rPr>
        <w:t xml:space="preserve">Would add quick sentence introducing why we thought genre would be important. Def check out that Wolf </w:t>
      </w:r>
      <w:proofErr w:type="gramStart"/>
      <w:r>
        <w:rPr>
          <w:rFonts w:ascii="Times New Roman" w:hAnsi="Times New Roman" w:cs="Times New Roman"/>
          <w:color w:val="auto"/>
          <w:sz w:val="20"/>
          <w:szCs w:val="20"/>
          <w:lang w:eastAsia="en-US"/>
        </w:rPr>
        <w:t>And</w:t>
      </w:r>
      <w:proofErr w:type="gramEnd"/>
      <w:r>
        <w:rPr>
          <w:rFonts w:ascii="Times New Roman" w:hAnsi="Times New Roman" w:cs="Times New Roman"/>
          <w:color w:val="auto"/>
          <w:sz w:val="20"/>
          <w:szCs w:val="20"/>
          <w:lang w:eastAsia="en-US"/>
        </w:rPr>
        <w:t xml:space="preserve"> </w:t>
      </w:r>
      <w:proofErr w:type="spellStart"/>
      <w:r>
        <w:rPr>
          <w:rFonts w:ascii="Times New Roman" w:hAnsi="Times New Roman" w:cs="Times New Roman"/>
          <w:color w:val="auto"/>
          <w:sz w:val="20"/>
          <w:szCs w:val="20"/>
          <w:lang w:eastAsia="en-US"/>
        </w:rPr>
        <w:t>Kopiez</w:t>
      </w:r>
      <w:proofErr w:type="spellEnd"/>
      <w:r>
        <w:rPr>
          <w:rFonts w:ascii="Times New Roman" w:hAnsi="Times New Roman" w:cs="Times New Roman"/>
          <w:color w:val="auto"/>
          <w:sz w:val="20"/>
          <w:szCs w:val="20"/>
          <w:lang w:eastAsia="en-US"/>
        </w:rPr>
        <w:t xml:space="preserve"> 2014 mention in the comment below. </w:t>
      </w:r>
    </w:p>
  </w:comment>
  <w:comment w:id="27" w:author="David Baker" w:date="2018-06-07T08:50:00Z" w:initials="DB">
    <w:p w14:paraId="0DB8A4A1" w14:textId="77777777" w:rsidR="00804AEF" w:rsidRDefault="007E73DB">
      <w:proofErr w:type="spellStart"/>
      <w:r>
        <w:rPr>
          <w:rFonts w:ascii="Times New Roman" w:hAnsi="Times New Roman" w:cs="Times New Roman"/>
          <w:color w:val="auto"/>
          <w:sz w:val="20"/>
          <w:szCs w:val="20"/>
          <w:lang w:eastAsia="en-US"/>
        </w:rPr>
        <w:t>Müllensiefen</w:t>
      </w:r>
      <w:proofErr w:type="spellEnd"/>
      <w:r>
        <w:rPr>
          <w:rFonts w:ascii="Times New Roman" w:hAnsi="Times New Roman" w:cs="Times New Roman"/>
          <w:color w:val="auto"/>
          <w:sz w:val="20"/>
          <w:szCs w:val="20"/>
          <w:lang w:eastAsia="en-US"/>
        </w:rPr>
        <w:t xml:space="preserve">, et al. </w:t>
      </w:r>
    </w:p>
  </w:comment>
  <w:comment w:id="28" w:author="David Baker" w:date="2018-06-07T08:42:00Z" w:initials="DB">
    <w:p w14:paraId="7F90790B" w14:textId="77777777" w:rsidR="00804AEF" w:rsidRDefault="007E73DB">
      <w:r>
        <w:rPr>
          <w:rFonts w:ascii="Times New Roman" w:hAnsi="Times New Roman" w:cs="Times New Roman"/>
          <w:color w:val="auto"/>
          <w:sz w:val="20"/>
          <w:szCs w:val="20"/>
          <w:lang w:val="en-AU" w:eastAsia="en-US"/>
        </w:rPr>
        <w:t xml:space="preserve">Would swap sentence around so not so passive. “Aural skills achievement was operationalized by pulling participant’s final grades for their aural skills courses at LSU.” </w:t>
      </w:r>
    </w:p>
  </w:comment>
  <w:comment w:id="29" w:author="David Baker" w:date="2018-06-07T08:45:00Z" w:initials="DB">
    <w:p w14:paraId="6480A2EA" w14:textId="77777777" w:rsidR="00804AEF" w:rsidRDefault="007E73DB">
      <w:r>
        <w:rPr>
          <w:rFonts w:ascii="Times New Roman" w:hAnsi="Times New Roman" w:cs="Times New Roman"/>
          <w:color w:val="auto"/>
          <w:sz w:val="20"/>
          <w:szCs w:val="20"/>
          <w:lang w:eastAsia="en-US"/>
        </w:rPr>
        <w:t>There is some relevant work here worth skimming</w:t>
      </w:r>
    </w:p>
    <w:p w14:paraId="35F6D808" w14:textId="77777777" w:rsidR="00804AEF" w:rsidRDefault="00804AEF"/>
    <w:p w14:paraId="59CA6965" w14:textId="77777777" w:rsidR="00804AEF" w:rsidRDefault="007E73DB">
      <w:r>
        <w:rPr>
          <w:rFonts w:ascii="Times New Roman" w:hAnsi="Times New Roman" w:cs="Times New Roman"/>
          <w:color w:val="auto"/>
          <w:sz w:val="20"/>
          <w:szCs w:val="20"/>
          <w:lang w:eastAsia="en-US"/>
        </w:rPr>
        <w:t xml:space="preserve">Wolf, A., &amp; </w:t>
      </w:r>
      <w:proofErr w:type="spellStart"/>
      <w:r>
        <w:rPr>
          <w:rFonts w:ascii="Times New Roman" w:hAnsi="Times New Roman" w:cs="Times New Roman"/>
          <w:color w:val="auto"/>
          <w:sz w:val="20"/>
          <w:szCs w:val="20"/>
          <w:lang w:eastAsia="en-US"/>
        </w:rPr>
        <w:t>Kopiez</w:t>
      </w:r>
      <w:proofErr w:type="spellEnd"/>
      <w:r>
        <w:rPr>
          <w:rFonts w:ascii="Times New Roman" w:hAnsi="Times New Roman" w:cs="Times New Roman"/>
          <w:color w:val="auto"/>
          <w:sz w:val="20"/>
          <w:szCs w:val="20"/>
          <w:lang w:eastAsia="en-US"/>
        </w:rPr>
        <w:t xml:space="preserve">, R. (2014). Do grades reflect the development of excellence in music students? The prognostic validity of entrance exams at universities of music. </w:t>
      </w:r>
      <w:proofErr w:type="spellStart"/>
      <w:r>
        <w:rPr>
          <w:rFonts w:ascii="Times New Roman" w:hAnsi="Times New Roman" w:cs="Times New Roman"/>
          <w:color w:val="auto"/>
          <w:sz w:val="20"/>
          <w:szCs w:val="20"/>
          <w:lang w:eastAsia="en-US"/>
        </w:rPr>
        <w:t>Musicae</w:t>
      </w:r>
      <w:proofErr w:type="spellEnd"/>
      <w:r>
        <w:rPr>
          <w:rFonts w:ascii="Times New Roman" w:hAnsi="Times New Roman" w:cs="Times New Roman"/>
          <w:color w:val="auto"/>
          <w:sz w:val="20"/>
          <w:szCs w:val="20"/>
          <w:lang w:eastAsia="en-US"/>
        </w:rPr>
        <w:t xml:space="preserve"> Scientiae, 18(2), 232-248.</w:t>
      </w:r>
    </w:p>
    <w:p w14:paraId="453A3443" w14:textId="77777777" w:rsidR="00804AEF" w:rsidRDefault="00804AEF"/>
    <w:p w14:paraId="64F3CFBF" w14:textId="77777777" w:rsidR="00804AEF" w:rsidRDefault="00804AEF"/>
  </w:comment>
  <w:comment w:id="31" w:author="David Baker" w:date="2018-06-07T08:47:00Z" w:initials="DB">
    <w:p w14:paraId="7875B151" w14:textId="77777777" w:rsidR="00804AEF" w:rsidRDefault="007E73DB">
      <w:r>
        <w:rPr>
          <w:rFonts w:ascii="Times New Roman" w:hAnsi="Times New Roman" w:cs="Times New Roman"/>
          <w:color w:val="auto"/>
          <w:sz w:val="20"/>
          <w:szCs w:val="20"/>
          <w:lang w:eastAsia="en-US"/>
        </w:rPr>
        <w:t xml:space="preserve">Same as above regarding type of analysis. I’d put header as “Regression” analysis and then in text say its stepwise hierarchical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6C4841" w15:done="0"/>
  <w15:commentEx w15:paraId="6E1CDAE0" w15:done="0"/>
  <w15:commentEx w15:paraId="6405A78D" w15:paraIdParent="6E1CDAE0" w15:done="0"/>
  <w15:commentEx w15:paraId="47F9C6E1" w15:done="0"/>
  <w15:commentEx w15:paraId="544F8CD7" w15:done="0"/>
  <w15:commentEx w15:paraId="0ADAEB8D" w15:done="0"/>
  <w15:commentEx w15:paraId="0B8B32BA" w15:done="0"/>
  <w15:commentEx w15:paraId="7625CD61" w15:done="0"/>
  <w15:commentEx w15:paraId="2344EAD7" w15:done="0"/>
  <w15:commentEx w15:paraId="25F20376" w15:done="0"/>
  <w15:commentEx w15:paraId="507B9909" w15:done="0"/>
  <w15:commentEx w15:paraId="30AADFF0" w15:done="0"/>
  <w15:commentEx w15:paraId="265DC2B8" w15:done="0"/>
  <w15:commentEx w15:paraId="7603E016" w15:done="0"/>
  <w15:commentEx w15:paraId="0DB8A4A1" w15:done="0"/>
  <w15:commentEx w15:paraId="7F90790B" w15:done="0"/>
  <w15:commentEx w15:paraId="64F3CFBF" w15:done="0"/>
  <w15:commentEx w15:paraId="7875B1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6C4841" w16cid:durableId="1EC603BE"/>
  <w16cid:commentId w16cid:paraId="6E1CDAE0" w16cid:durableId="1EC603BF"/>
  <w16cid:commentId w16cid:paraId="6405A78D" w16cid:durableId="1EC6054F"/>
  <w16cid:commentId w16cid:paraId="47F9C6E1" w16cid:durableId="1EC603C1"/>
  <w16cid:commentId w16cid:paraId="544F8CD7" w16cid:durableId="1EC603C2"/>
  <w16cid:commentId w16cid:paraId="0ADAEB8D" w16cid:durableId="1EC603C3"/>
  <w16cid:commentId w16cid:paraId="0B8B32BA" w16cid:durableId="1EC603C4"/>
  <w16cid:commentId w16cid:paraId="7625CD61" w16cid:durableId="1EC603C5"/>
  <w16cid:commentId w16cid:paraId="2344EAD7" w16cid:durableId="1EC603C6"/>
  <w16cid:commentId w16cid:paraId="25F20376" w16cid:durableId="1EC603C7"/>
  <w16cid:commentId w16cid:paraId="507B9909" w16cid:durableId="1EC603C8"/>
  <w16cid:commentId w16cid:paraId="30AADFF0" w16cid:durableId="1EC603C9"/>
  <w16cid:commentId w16cid:paraId="265DC2B8" w16cid:durableId="1EC603CA"/>
  <w16cid:commentId w16cid:paraId="7603E016" w16cid:durableId="1EC603CB"/>
  <w16cid:commentId w16cid:paraId="0DB8A4A1" w16cid:durableId="1EC603CC"/>
  <w16cid:commentId w16cid:paraId="7F90790B" w16cid:durableId="1EC603CD"/>
  <w16cid:commentId w16cid:paraId="64F3CFBF" w16cid:durableId="1EC603CE"/>
  <w16cid:commentId w16cid:paraId="7875B151" w16cid:durableId="1EC603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zabeth Monzingo">
    <w15:presenceInfo w15:providerId="Windows Live" w15:userId="124280363505f8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4AEF"/>
    <w:rsid w:val="005A1023"/>
    <w:rsid w:val="007E73DB"/>
    <w:rsid w:val="00804AEF"/>
    <w:rsid w:val="00B42C79"/>
    <w:rsid w:val="00CC4CE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2B1FF644"/>
  <w15:docId w15:val="{1BBD825B-6746-EA40-BD79-8364E4CBD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spacing w:before="140" w:line="219" w:lineRule="exact"/>
    </w:pPr>
    <w:rPr>
      <w:rFonts w:ascii="Times" w:hAnsi="Times" w:cs="Times"/>
      <w:color w:val="000000"/>
      <w:sz w:val="18"/>
      <w:szCs w:val="1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SCOMKeywordHeading">
    <w:name w:val="ESCOM Keyword Heading"/>
    <w:qFormat/>
    <w:rsid w:val="009439B8"/>
    <w:rPr>
      <w:b/>
    </w:rPr>
  </w:style>
  <w:style w:type="character" w:customStyle="1" w:styleId="ESCOMKeywords">
    <w:name w:val="ESCOM Keywords"/>
    <w:basedOn w:val="DefaultParagraphFont"/>
    <w:qFormat/>
    <w:rsid w:val="009439B8"/>
  </w:style>
  <w:style w:type="character" w:customStyle="1" w:styleId="InternetLink">
    <w:name w:val="Internet Link"/>
    <w:basedOn w:val="DefaultParagraphFont"/>
    <w:rsid w:val="00DD1B36"/>
    <w:rPr>
      <w:color w:val="0000FF" w:themeColor="hyperlink"/>
      <w:u w:val="single"/>
    </w:rPr>
  </w:style>
  <w:style w:type="character" w:customStyle="1" w:styleId="BalloonTextChar">
    <w:name w:val="Balloon Text Char"/>
    <w:basedOn w:val="DefaultParagraphFont"/>
    <w:link w:val="BalloonText"/>
    <w:qFormat/>
    <w:rsid w:val="00202309"/>
    <w:rPr>
      <w:rFonts w:ascii="Lucida Grande" w:hAnsi="Lucida Grande" w:cs="Lucida Grande"/>
      <w:color w:val="000000"/>
      <w:sz w:val="18"/>
      <w:szCs w:val="18"/>
      <w:lang w:eastAsia="zh-CN"/>
    </w:rPr>
  </w:style>
  <w:style w:type="character" w:customStyle="1" w:styleId="ListLabel1">
    <w:name w:val="ListLabel 1"/>
    <w:qFormat/>
    <w:rPr>
      <w:color w:val="000000"/>
    </w:rPr>
  </w:style>
  <w:style w:type="character" w:customStyle="1" w:styleId="ListLabel2">
    <w:name w:val="ListLabel 2"/>
    <w:qFormat/>
    <w:rPr>
      <w:sz w:val="16"/>
    </w:rPr>
  </w:style>
  <w:style w:type="character" w:customStyle="1" w:styleId="ListLabel3">
    <w:name w:val="ListLabel 3"/>
    <w:qFormat/>
    <w:rPr>
      <w:rFonts w:cs="MS Mincho"/>
    </w:rPr>
  </w:style>
  <w:style w:type="character" w:customStyle="1" w:styleId="ListLabel4">
    <w:name w:val="ListLabel 4"/>
    <w:qFormat/>
    <w:rPr>
      <w:rFonts w:cs="Times New Roman"/>
      <w:b/>
      <w:i w:val="0"/>
      <w:iCs w:val="0"/>
      <w:caps w:val="0"/>
      <w:smallCaps w:val="0"/>
      <w:strike w:val="0"/>
      <w:dstrike w:val="0"/>
      <w:vanish w:val="0"/>
      <w:color w:val="000000"/>
      <w:spacing w:val="0"/>
      <w:position w:val="0"/>
      <w:sz w:val="24"/>
      <w:u w:val="none"/>
      <w:vertAlign w:val="baseline"/>
      <w:em w:val="none"/>
    </w:rPr>
  </w:style>
  <w:style w:type="character" w:customStyle="1" w:styleId="ListLabel5">
    <w:name w:val="ListLabel 5"/>
    <w:qFormat/>
    <w:rPr>
      <w:b/>
      <w:i w:val="0"/>
      <w:sz w:val="24"/>
    </w:rPr>
  </w:style>
  <w:style w:type="character" w:customStyle="1" w:styleId="ListLabel6">
    <w:name w:val="ListLabel 6"/>
    <w:qFormat/>
    <w:rPr>
      <w:rFonts w:eastAsia="Arial Unicode MS" w:cs="Times New Roman"/>
      <w:b w:val="0"/>
      <w:bCs/>
      <w:i/>
      <w:iCs w:val="0"/>
      <w:caps/>
      <w:strike w:val="0"/>
      <w:dstrike w:val="0"/>
      <w:vanish w:val="0"/>
      <w:color w:val="000000"/>
      <w:spacing w:val="0"/>
      <w:position w:val="0"/>
      <w:sz w:val="20"/>
      <w:szCs w:val="24"/>
      <w:u w:val="none"/>
      <w:vertAlign w:val="baseline"/>
      <w:em w:val="none"/>
    </w:rPr>
  </w:style>
  <w:style w:type="character" w:customStyle="1" w:styleId="ListLabel7">
    <w:name w:val="ListLabel 7"/>
    <w:qFormat/>
    <w:rPr>
      <w:b w:val="0"/>
      <w:i w:val="0"/>
      <w:sz w:val="20"/>
    </w:rPr>
  </w:style>
  <w:style w:type="character" w:customStyle="1" w:styleId="ListLabel8">
    <w:name w:val="ListLabel 8"/>
    <w:qFormat/>
    <w:rPr>
      <w:rFonts w:cs="Times New Roman"/>
      <w:sz w:val="20"/>
      <w:szCs w:val="16"/>
    </w:rPr>
  </w:style>
  <w:style w:type="character" w:customStyle="1" w:styleId="ListLabel9">
    <w:name w:val="ListLabel 9"/>
    <w:qFormat/>
    <w:rPr>
      <w:rFonts w:eastAsia="SimSun"/>
      <w:sz w:val="16"/>
      <w:szCs w:val="24"/>
    </w:rPr>
  </w:style>
  <w:style w:type="character" w:customStyle="1" w:styleId="ListLabel10">
    <w:name w:val="ListLabel 10"/>
    <w:qFormat/>
    <w:rPr>
      <w:rFonts w:eastAsia="Arial Unicode MS" w:cs="Times New Roman"/>
      <w:b w:val="0"/>
      <w:bCs w:val="0"/>
      <w:i w:val="0"/>
      <w:iCs w:val="0"/>
      <w:caps/>
      <w:strike w:val="0"/>
      <w:dstrike w:val="0"/>
      <w:vanish w:val="0"/>
      <w:color w:val="000000"/>
      <w:spacing w:val="0"/>
      <w:position w:val="0"/>
      <w:sz w:val="20"/>
      <w:szCs w:val="20"/>
      <w:u w:val="none"/>
      <w:vertAlign w:val="baseline"/>
      <w:em w:val="none"/>
    </w:rPr>
  </w:style>
  <w:style w:type="character" w:customStyle="1" w:styleId="ListLabel11">
    <w:name w:val="ListLabel 11"/>
    <w:qFormat/>
    <w:rPr>
      <w:sz w:val="28"/>
    </w:rPr>
  </w:style>
  <w:style w:type="character" w:styleId="CommentReference">
    <w:name w:val="annotation reference"/>
    <w:basedOn w:val="DefaultParagraphFont"/>
    <w:semiHidden/>
    <w:unhideWhenUsed/>
    <w:qFormat/>
    <w:rsid w:val="0000002F"/>
    <w:rPr>
      <w:sz w:val="16"/>
      <w:szCs w:val="16"/>
    </w:rPr>
  </w:style>
  <w:style w:type="character" w:customStyle="1" w:styleId="CommentTextChar">
    <w:name w:val="Comment Text Char"/>
    <w:basedOn w:val="DefaultParagraphFont"/>
    <w:link w:val="CommentText"/>
    <w:semiHidden/>
    <w:qFormat/>
    <w:rsid w:val="0000002F"/>
    <w:rPr>
      <w:rFonts w:ascii="Times" w:hAnsi="Times" w:cs="Times"/>
      <w:color w:val="000000"/>
      <w:lang w:eastAsia="zh-CN"/>
    </w:rPr>
  </w:style>
  <w:style w:type="character" w:customStyle="1" w:styleId="CommentSubjectChar">
    <w:name w:val="Comment Subject Char"/>
    <w:basedOn w:val="CommentTextChar"/>
    <w:link w:val="CommentSubject"/>
    <w:semiHidden/>
    <w:qFormat/>
    <w:rsid w:val="0000002F"/>
    <w:rPr>
      <w:rFonts w:ascii="Times" w:hAnsi="Times" w:cs="Times"/>
      <w:b/>
      <w:bCs/>
      <w:color w:val="000000"/>
      <w:lang w:eastAsia="zh-CN"/>
    </w:rPr>
  </w:style>
  <w:style w:type="character" w:customStyle="1" w:styleId="ListLabel12">
    <w:name w:val="ListLabel 12"/>
    <w:qFormat/>
    <w:rPr>
      <w:b/>
      <w:i w:val="0"/>
      <w:iCs w:val="0"/>
      <w:caps w:val="0"/>
      <w:smallCaps w:val="0"/>
      <w:strike w:val="0"/>
      <w:dstrike w:val="0"/>
      <w:vanish w:val="0"/>
      <w:spacing w:val="0"/>
      <w:position w:val="0"/>
      <w:sz w:val="24"/>
      <w:u w:val="none"/>
      <w:vertAlign w:val="baseline"/>
      <w:em w:val="none"/>
    </w:rPr>
  </w:style>
  <w:style w:type="character" w:customStyle="1" w:styleId="ListLabel13">
    <w:name w:val="ListLabel 13"/>
    <w:qFormat/>
    <w:rPr>
      <w:b/>
      <w:i w:val="0"/>
      <w:sz w:val="24"/>
    </w:rPr>
  </w:style>
  <w:style w:type="character" w:customStyle="1" w:styleId="ListLabel14">
    <w:name w:val="ListLabel 14"/>
    <w:qFormat/>
    <w:rPr>
      <w:rFonts w:cs="Symbol"/>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paragraph" w:customStyle="1" w:styleId="Heading">
    <w:name w:val="Heading"/>
    <w:basedOn w:val="Normal"/>
    <w:next w:val="BodyText1"/>
    <w:qFormat/>
    <w:pPr>
      <w:keepNext/>
      <w:spacing w:before="240" w:after="120"/>
    </w:pPr>
    <w:rPr>
      <w:rFonts w:ascii="Liberation Sans" w:eastAsia="Arial Unicode MS" w:hAnsi="Liberation Sans" w:cs="Arial Unicode MS"/>
      <w:sz w:val="28"/>
      <w:szCs w:val="28"/>
    </w:rPr>
  </w:style>
  <w:style w:type="paragraph" w:customStyle="1" w:styleId="BodyText1">
    <w:name w:val="Body Text1"/>
    <w:basedOn w:val="Normal"/>
    <w:pPr>
      <w:spacing w:before="0" w:after="140" w:line="288" w:lineRule="auto"/>
    </w:pPr>
  </w:style>
  <w:style w:type="paragraph" w:styleId="List">
    <w:name w:val="List"/>
    <w:basedOn w:val="BodyText1"/>
  </w:style>
  <w:style w:type="paragraph" w:styleId="Caption">
    <w:name w:val="caption"/>
    <w:basedOn w:val="Normal"/>
    <w:qFormat/>
    <w:pPr>
      <w:spacing w:after="280" w:line="240" w:lineRule="atLeast"/>
    </w:pPr>
  </w:style>
  <w:style w:type="paragraph" w:customStyle="1" w:styleId="Index">
    <w:name w:val="Index"/>
    <w:basedOn w:val="Normal"/>
    <w:qFormat/>
    <w:pPr>
      <w:suppressLineNumbers/>
    </w:pPr>
  </w:style>
  <w:style w:type="paragraph" w:customStyle="1" w:styleId="berschrift31">
    <w:name w:val="Überschrift 31"/>
    <w:basedOn w:val="Normal"/>
    <w:qFormat/>
    <w:pPr>
      <w:keepNext/>
      <w:spacing w:before="240" w:after="60" w:line="240" w:lineRule="auto"/>
      <w:outlineLvl w:val="2"/>
    </w:pPr>
    <w:rPr>
      <w:rFonts w:ascii="Arial" w:hAnsi="Arial"/>
      <w:b/>
      <w:color w:val="00000A"/>
      <w:sz w:val="26"/>
      <w:lang w:val="en-AU"/>
    </w:rPr>
  </w:style>
  <w:style w:type="paragraph" w:customStyle="1" w:styleId="Beschriftung1">
    <w:name w:val="Beschriftung1"/>
    <w:basedOn w:val="Normal"/>
    <w:qFormat/>
    <w:pPr>
      <w:suppressLineNumbers/>
      <w:spacing w:before="120" w:after="120"/>
    </w:pPr>
    <w:rPr>
      <w:i/>
      <w:iCs/>
      <w:sz w:val="24"/>
      <w:szCs w:val="24"/>
    </w:rPr>
  </w:style>
  <w:style w:type="paragraph" w:customStyle="1" w:styleId="ESCOMReferences">
    <w:name w:val="ESCOM References"/>
    <w:basedOn w:val="Normal"/>
    <w:qFormat/>
    <w:rsid w:val="00E77C15"/>
    <w:pPr>
      <w:spacing w:before="0" w:line="240" w:lineRule="auto"/>
      <w:ind w:left="168" w:hanging="168"/>
      <w:jc w:val="both"/>
    </w:pPr>
    <w:rPr>
      <w:rFonts w:ascii="Times New Roman" w:eastAsia="Times New Roman" w:hAnsi="Times New Roman"/>
      <w:color w:val="00000A"/>
      <w:sz w:val="16"/>
    </w:rPr>
  </w:style>
  <w:style w:type="paragraph" w:customStyle="1" w:styleId="ESCOMAbstractHeading">
    <w:name w:val="ESCOM AbstractHeading"/>
    <w:qFormat/>
    <w:pPr>
      <w:suppressAutoHyphens/>
      <w:spacing w:before="180" w:after="60"/>
      <w:jc w:val="center"/>
    </w:pPr>
    <w:rPr>
      <w:rFonts w:cs="Times"/>
      <w:b/>
      <w:bCs/>
      <w:color w:val="000000"/>
      <w:sz w:val="24"/>
      <w:szCs w:val="24"/>
      <w:lang w:eastAsia="zh-CN"/>
    </w:rPr>
  </w:style>
  <w:style w:type="paragraph" w:customStyle="1" w:styleId="ESCOMAuthor">
    <w:name w:val="ESCOM Author"/>
    <w:basedOn w:val="Normal"/>
    <w:qFormat/>
    <w:pPr>
      <w:spacing w:before="180"/>
      <w:jc w:val="center"/>
    </w:pPr>
    <w:rPr>
      <w:rFonts w:ascii="Times New Roman" w:hAnsi="Times New Roman"/>
      <w:sz w:val="22"/>
    </w:rPr>
  </w:style>
  <w:style w:type="paragraph" w:customStyle="1" w:styleId="ESCOMTableCell">
    <w:name w:val="ESCOM Table Cell"/>
    <w:basedOn w:val="Normal"/>
    <w:qFormat/>
    <w:rsid w:val="00911EB7"/>
    <w:pPr>
      <w:spacing w:before="0" w:line="240" w:lineRule="auto"/>
      <w:jc w:val="center"/>
    </w:pPr>
    <w:rPr>
      <w:rFonts w:ascii="Times New Roman" w:hAnsi="Times New Roman"/>
      <w:color w:val="00000A"/>
      <w:lang w:val="en-AU"/>
    </w:rPr>
  </w:style>
  <w:style w:type="paragraph" w:customStyle="1" w:styleId="ESCOMTitle">
    <w:name w:val="ESCOM Title"/>
    <w:basedOn w:val="Normal"/>
    <w:qFormat/>
    <w:pPr>
      <w:spacing w:before="0" w:line="340" w:lineRule="exact"/>
      <w:jc w:val="center"/>
    </w:pPr>
    <w:rPr>
      <w:rFonts w:ascii="Times New Roman" w:hAnsi="Times New Roman" w:cs="Times New Roman"/>
      <w:b/>
      <w:bCs/>
      <w:sz w:val="28"/>
      <w:szCs w:val="28"/>
    </w:rPr>
  </w:style>
  <w:style w:type="paragraph" w:customStyle="1" w:styleId="BalloonText1">
    <w:name w:val="Balloon Text1"/>
    <w:basedOn w:val="Normal"/>
    <w:semiHidden/>
    <w:qFormat/>
    <w:rPr>
      <w:rFonts w:ascii="Tahoma" w:hAnsi="Tahoma" w:cs="Tahoma"/>
      <w:sz w:val="16"/>
      <w:szCs w:val="16"/>
    </w:rPr>
  </w:style>
  <w:style w:type="paragraph" w:customStyle="1" w:styleId="ESCOMAffiliation">
    <w:name w:val="ESCOM Affiliation"/>
    <w:basedOn w:val="Normal"/>
    <w:qFormat/>
    <w:pPr>
      <w:spacing w:before="120" w:after="60"/>
      <w:jc w:val="center"/>
    </w:pPr>
    <w:rPr>
      <w:rFonts w:ascii="Times New Roman" w:hAnsi="Times New Roman"/>
      <w:i/>
      <w:sz w:val="20"/>
    </w:rPr>
  </w:style>
  <w:style w:type="paragraph" w:customStyle="1" w:styleId="ESCOMHEADING">
    <w:name w:val="ESCOM HEADING"/>
    <w:qFormat/>
    <w:rsid w:val="00176E41"/>
    <w:pPr>
      <w:widowControl w:val="0"/>
      <w:suppressAutoHyphens/>
    </w:pPr>
    <w:rPr>
      <w:sz w:val="18"/>
      <w:lang w:eastAsia="ja-JP"/>
    </w:rPr>
  </w:style>
  <w:style w:type="paragraph" w:customStyle="1" w:styleId="ESCOMHeading1">
    <w:name w:val="ESCOM Heading 1"/>
    <w:basedOn w:val="Normal"/>
    <w:qFormat/>
    <w:rsid w:val="00911EB7"/>
    <w:pPr>
      <w:keepNext/>
      <w:spacing w:before="180" w:after="60" w:line="280" w:lineRule="exact"/>
      <w:jc w:val="center"/>
    </w:pPr>
    <w:rPr>
      <w:rFonts w:ascii="Times New Roman" w:eastAsia="Arial Unicode MS" w:hAnsi="Times New Roman" w:cs="Times New Roman"/>
      <w:b/>
      <w:bCs/>
      <w:color w:val="00000A"/>
      <w:sz w:val="24"/>
      <w:szCs w:val="24"/>
    </w:rPr>
  </w:style>
  <w:style w:type="paragraph" w:styleId="DocumentMap">
    <w:name w:val="Document Map"/>
    <w:basedOn w:val="Normal"/>
    <w:semiHidden/>
    <w:qFormat/>
    <w:pPr>
      <w:shd w:val="clear" w:color="auto" w:fill="000080"/>
    </w:pPr>
    <w:rPr>
      <w:rFonts w:ascii="Tahoma" w:hAnsi="Tahoma" w:cs="Tahoma"/>
    </w:rPr>
  </w:style>
  <w:style w:type="paragraph" w:customStyle="1" w:styleId="ESCOMBulletItem">
    <w:name w:val="ESCOM Bullet Item"/>
    <w:qFormat/>
    <w:rsid w:val="00AA5667"/>
    <w:pPr>
      <w:widowControl w:val="0"/>
      <w:suppressAutoHyphens/>
      <w:ind w:left="450" w:hanging="234"/>
    </w:pPr>
    <w:rPr>
      <w:sz w:val="18"/>
    </w:rPr>
  </w:style>
  <w:style w:type="paragraph" w:customStyle="1" w:styleId="ESCOMParagraph">
    <w:name w:val="ESCOM Paragraph"/>
    <w:basedOn w:val="Normal"/>
    <w:qFormat/>
    <w:rsid w:val="00911EB7"/>
    <w:pPr>
      <w:spacing w:before="0" w:line="240" w:lineRule="auto"/>
      <w:ind w:firstLine="216"/>
      <w:jc w:val="both"/>
    </w:pPr>
    <w:rPr>
      <w:rFonts w:ascii="Times New Roman" w:hAnsi="Times New Roman"/>
      <w:color w:val="00000A"/>
      <w:sz w:val="20"/>
      <w:lang w:val="en-AU"/>
    </w:rPr>
  </w:style>
  <w:style w:type="paragraph" w:customStyle="1" w:styleId="ESCOMAuthorEmail">
    <w:name w:val="ESCOM Author Email"/>
    <w:basedOn w:val="Normal"/>
    <w:qFormat/>
    <w:rsid w:val="00A03894"/>
    <w:pPr>
      <w:spacing w:before="0" w:after="60" w:line="240" w:lineRule="auto"/>
      <w:jc w:val="center"/>
    </w:pPr>
    <w:rPr>
      <w:rFonts w:ascii="Courier" w:eastAsia="Times New Roman" w:hAnsi="Courier" w:cs="Times New Roman"/>
      <w:color w:val="00000A"/>
      <w:szCs w:val="20"/>
      <w:lang w:val="en-GB" w:eastAsia="ja-JP"/>
    </w:rPr>
  </w:style>
  <w:style w:type="paragraph" w:customStyle="1" w:styleId="ESCOMHeading2">
    <w:name w:val="ESCOM Heading 2"/>
    <w:basedOn w:val="Normal"/>
    <w:qFormat/>
    <w:rsid w:val="00911EB7"/>
    <w:pPr>
      <w:spacing w:before="150" w:after="60" w:line="240" w:lineRule="auto"/>
    </w:pPr>
    <w:rPr>
      <w:rFonts w:ascii="Times New Roman" w:hAnsi="Times New Roman"/>
      <w:b/>
      <w:color w:val="00000A"/>
      <w:sz w:val="20"/>
      <w:lang w:val="en-AU"/>
    </w:rPr>
  </w:style>
  <w:style w:type="paragraph" w:customStyle="1" w:styleId="ESCOMTableCaption">
    <w:name w:val="ESCOM Table Caption"/>
    <w:basedOn w:val="Normal"/>
    <w:qFormat/>
    <w:rsid w:val="00907C1E"/>
    <w:pPr>
      <w:spacing w:before="120" w:after="60" w:line="240" w:lineRule="auto"/>
      <w:jc w:val="both"/>
    </w:pPr>
    <w:rPr>
      <w:rFonts w:ascii="Times New Roman" w:hAnsi="Times New Roman" w:cs="Times New Roman"/>
      <w:b/>
      <w:szCs w:val="20"/>
    </w:rPr>
  </w:style>
  <w:style w:type="paragraph" w:customStyle="1" w:styleId="ESCOMHeading3">
    <w:name w:val="ESCOM Heading 3"/>
    <w:basedOn w:val="Normal"/>
    <w:qFormat/>
    <w:rsid w:val="00911EB7"/>
    <w:pPr>
      <w:spacing w:before="120" w:after="60" w:line="240" w:lineRule="auto"/>
      <w:ind w:firstLine="216"/>
      <w:jc w:val="both"/>
    </w:pPr>
    <w:rPr>
      <w:rFonts w:ascii="Times New Roman" w:hAnsi="Times New Roman"/>
      <w:i/>
      <w:color w:val="00000A"/>
      <w:sz w:val="20"/>
      <w:lang w:val="en-AU"/>
    </w:rPr>
  </w:style>
  <w:style w:type="paragraph" w:customStyle="1" w:styleId="ESCOMLevel-3Body">
    <w:name w:val="ESCOM Level-3 Body"/>
    <w:basedOn w:val="ESCOMHeading3"/>
    <w:qFormat/>
    <w:rPr>
      <w:i w:val="0"/>
    </w:rPr>
  </w:style>
  <w:style w:type="paragraph" w:customStyle="1" w:styleId="ESCOMFigureCaption">
    <w:name w:val="ESCOM Figure Caption"/>
    <w:basedOn w:val="Normal"/>
    <w:qFormat/>
    <w:rsid w:val="00911EB7"/>
    <w:pPr>
      <w:spacing w:before="120" w:after="120" w:line="240" w:lineRule="auto"/>
      <w:jc w:val="both"/>
    </w:pPr>
    <w:rPr>
      <w:rFonts w:ascii="Times New Roman" w:hAnsi="Times New Roman"/>
      <w:b/>
      <w:color w:val="00000A"/>
      <w:lang w:val="en-AU"/>
    </w:rPr>
  </w:style>
  <w:style w:type="paragraph" w:customStyle="1" w:styleId="ESCOMAbstractBody">
    <w:name w:val="ESCOM Abstract Body"/>
    <w:basedOn w:val="Normal"/>
    <w:qFormat/>
    <w:rsid w:val="00911EB7"/>
    <w:pPr>
      <w:spacing w:before="0"/>
      <w:jc w:val="both"/>
    </w:pPr>
    <w:rPr>
      <w:rFonts w:ascii="Times New Roman" w:eastAsia="Times New Roman" w:hAnsi="Times New Roman"/>
    </w:rPr>
  </w:style>
  <w:style w:type="paragraph" w:customStyle="1" w:styleId="ESCOMTableHeading">
    <w:name w:val="ESCOM Table Heading"/>
    <w:basedOn w:val="Normal"/>
    <w:qFormat/>
    <w:rsid w:val="007D6D5F"/>
    <w:pPr>
      <w:jc w:val="center"/>
    </w:pPr>
    <w:rPr>
      <w:b/>
    </w:rPr>
  </w:style>
  <w:style w:type="paragraph" w:styleId="BalloonText">
    <w:name w:val="Balloon Text"/>
    <w:basedOn w:val="Normal"/>
    <w:link w:val="BalloonTextChar"/>
    <w:qFormat/>
    <w:rsid w:val="00202309"/>
    <w:pPr>
      <w:spacing w:before="0" w:line="240" w:lineRule="auto"/>
    </w:pPr>
    <w:rPr>
      <w:rFonts w:ascii="Lucida Grande" w:hAnsi="Lucida Grande" w:cs="Lucida Grande"/>
    </w:rPr>
  </w:style>
  <w:style w:type="paragraph" w:styleId="ListParagraph">
    <w:name w:val="List Paragraph"/>
    <w:basedOn w:val="Normal"/>
    <w:uiPriority w:val="34"/>
    <w:qFormat/>
    <w:rsid w:val="00141F17"/>
    <w:pPr>
      <w:ind w:left="720"/>
      <w:contextualSpacing/>
    </w:pPr>
  </w:style>
  <w:style w:type="paragraph" w:styleId="CommentText">
    <w:name w:val="annotation text"/>
    <w:basedOn w:val="Normal"/>
    <w:link w:val="CommentTextChar"/>
    <w:semiHidden/>
    <w:unhideWhenUsed/>
    <w:qFormat/>
    <w:rsid w:val="0000002F"/>
    <w:pPr>
      <w:spacing w:line="240" w:lineRule="auto"/>
    </w:pPr>
    <w:rPr>
      <w:sz w:val="20"/>
      <w:szCs w:val="20"/>
    </w:rPr>
  </w:style>
  <w:style w:type="paragraph" w:styleId="CommentSubject">
    <w:name w:val="annotation subject"/>
    <w:basedOn w:val="CommentText"/>
    <w:link w:val="CommentSubjectChar"/>
    <w:semiHidden/>
    <w:unhideWhenUsed/>
    <w:qFormat/>
    <w:rsid w:val="000000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2005</Words>
  <Characters>11433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INSTRUCTIONS FOR ICMPC10 Authors</vt:lpstr>
    </vt:vector>
  </TitlesOfParts>
  <Company>IPEM UGent</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ICMPC10 Authors</dc:title>
  <dc:subject/>
  <dc:creator>Mayumi Adachi</dc:creator>
  <cp:keywords/>
  <dc:description/>
  <cp:lastModifiedBy>Elizabeth Monzingo</cp:lastModifiedBy>
  <cp:revision>1</cp:revision>
  <cp:lastPrinted>2018-03-08T10:46:00Z</cp:lastPrinted>
  <dcterms:created xsi:type="dcterms:W3CDTF">2018-05-26T22:32:00Z</dcterms:created>
  <dcterms:modified xsi:type="dcterms:W3CDTF">2018-06-09T18:25:00Z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IPEM UGent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